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before="0" w:after="120"/>
        <w:rPr>
          <w:rFonts w:ascii="Times New Roman" w:hAnsi="Times New Roman" w:cs="Times New Roman"/>
          <w:sz w:val="24"/>
          <w:szCs w:val="24"/>
        </w:rPr>
      </w:pPr>
      <w:r>
        <w:rPr>
          <w:rFonts w:cs="Times New Roman" w:ascii="Times New Roman" w:hAnsi="Times New Roman"/>
          <w:sz w:val="24"/>
          <w:szCs w:val="24"/>
        </w:rPr>
        <w:t>Sexual signals of fish species mimic the spatial statistics of their habitat: evidence for processing bias in animal signal evolution</w:t>
      </w:r>
    </w:p>
    <w:p>
      <w:pPr>
        <w:pStyle w:val="BodyA"/>
        <w:spacing w:before="0" w:after="120"/>
        <w:rPr>
          <w:rFonts w:cs="Times New Roman"/>
          <w:lang w:val="en-US"/>
        </w:rPr>
      </w:pPr>
      <w:r>
        <w:rPr>
          <w:rFonts w:cs="Times New Roman"/>
          <w:lang w:val="en-US"/>
        </w:rPr>
        <w:t>Samuel. V. Hulse</w:t>
      </w:r>
      <w:r>
        <w:rPr>
          <w:rFonts w:cs="Times New Roman"/>
          <w:vertAlign w:val="superscript"/>
          <w:lang w:val="en-US"/>
        </w:rPr>
        <w:t>1,*</w:t>
      </w:r>
      <w:r>
        <w:rPr>
          <w:rFonts w:cs="Times New Roman"/>
          <w:lang w:val="en-US"/>
        </w:rPr>
        <w:t>, Julien P. Renoult</w:t>
      </w:r>
      <w:r>
        <w:rPr>
          <w:rFonts w:cs="Times New Roman"/>
          <w:vertAlign w:val="superscript"/>
          <w:lang w:val="en-US"/>
        </w:rPr>
        <w:t>2</w:t>
      </w:r>
      <w:r>
        <w:rPr>
          <w:rFonts w:cs="Times New Roman"/>
          <w:lang w:val="en-US"/>
        </w:rPr>
        <w:t>, and Tamra C. Mendelson</w:t>
      </w:r>
      <w:r>
        <w:rPr>
          <w:rFonts w:cs="Times New Roman"/>
          <w:vertAlign w:val="superscript"/>
          <w:lang w:val="en-US"/>
        </w:rPr>
        <w:t>1</w:t>
      </w:r>
    </w:p>
    <w:p>
      <w:pPr>
        <w:pStyle w:val="BodyA"/>
        <w:rPr>
          <w:rFonts w:cs="Times New Roman"/>
          <w:lang w:val="en-US"/>
        </w:rPr>
      </w:pPr>
      <w:r>
        <w:rPr>
          <w:rFonts w:cs="Times New Roman"/>
          <w:vertAlign w:val="superscript"/>
          <w:lang w:val="en-US"/>
        </w:rPr>
        <w:t>1</w:t>
      </w:r>
      <w:r>
        <w:rPr>
          <w:rFonts w:cs="Times New Roman"/>
          <w:lang w:val="en-US"/>
        </w:rPr>
        <w:t>Department of Biological Sciences, University of Maryland, Baltimore County, Baltimore, MD, USA</w:t>
      </w:r>
    </w:p>
    <w:p>
      <w:pPr>
        <w:pStyle w:val="BodyA"/>
        <w:rPr>
          <w:rFonts w:cs="Times New Roman"/>
          <w:lang w:val="en-US"/>
        </w:rPr>
      </w:pPr>
      <w:r>
        <w:rPr>
          <w:rFonts w:cs="Times New Roman"/>
          <w:vertAlign w:val="superscript"/>
          <w:lang w:val="en-US"/>
        </w:rPr>
        <w:t>2</w:t>
      </w:r>
      <w:r>
        <w:rPr>
          <w:rFonts w:cs="Times New Roman"/>
          <w:lang w:val="en-US"/>
        </w:rPr>
        <w:t>Centre of Evolutionary and Functional Ecology (CEFE UMR5175, CNRS—University of Montpellier—University Paul-Valery Montpellier—EPHE), Montpellier, France.</w:t>
      </w:r>
    </w:p>
    <w:p>
      <w:pPr>
        <w:pStyle w:val="BodyA"/>
        <w:rPr>
          <w:rFonts w:cs="Times New Roman"/>
          <w:lang w:val="en-US"/>
        </w:rPr>
      </w:pPr>
      <w:r>
        <w:rPr>
          <w:rFonts w:cs="Times New Roman"/>
          <w:lang w:val="en-US"/>
        </w:rPr>
        <w:t>* Correspondence and requests for materials should be addressed to S.V.H. (email: hsamuel1@umbc.edu)</w:t>
      </w:r>
    </w:p>
    <w:p>
      <w:pPr>
        <w:pStyle w:val="BodyA"/>
        <w:rPr>
          <w:rFonts w:cs="Times New Roman"/>
          <w:lang w:val="en-US"/>
        </w:rPr>
      </w:pPr>
      <w:r>
        <w:rPr>
          <w:rFonts w:cs="Times New Roman"/>
          <w:lang w:val="en-US"/>
        </w:rPr>
        <w:t xml:space="preserve">These authors contributed equally: Tamra C. Mendelson and Julien P. Renoult. </w:t>
      </w:r>
    </w:p>
    <w:p>
      <w:pPr>
        <w:pStyle w:val="BodyA"/>
        <w:rPr>
          <w:rFonts w:cs="Times New Roman"/>
          <w:lang w:val="en-US"/>
        </w:rPr>
      </w:pPr>
      <w:r>
        <w:rPr>
          <w:rFonts w:cs="Times New Roman"/>
          <w:lang w:val="en-US"/>
        </w:rPr>
      </w:r>
    </w:p>
    <w:p>
      <w:pPr>
        <w:pStyle w:val="BodyA"/>
        <w:rPr>
          <w:rFonts w:cs="Times New Roman"/>
          <w:lang w:val="en-US"/>
        </w:rPr>
      </w:pPr>
      <w:r>
        <w:rPr>
          <w:rFonts w:cs="Times New Roman"/>
          <w:lang w:val="en-US"/>
        </w:rPr>
      </w:r>
    </w:p>
    <w:p>
      <w:pPr>
        <w:pStyle w:val="BodyA"/>
        <w:rPr>
          <w:rFonts w:cs="Times New Roman"/>
          <w:b/>
          <w:b/>
          <w:lang w:val="en-US"/>
        </w:rPr>
      </w:pPr>
      <w:r>
        <w:rPr>
          <w:rFonts w:cs="Times New Roman"/>
          <w:b/>
          <w:lang w:val="en-US"/>
        </w:rPr>
        <w:t>Abstract</w:t>
      </w:r>
    </w:p>
    <w:p>
      <w:pPr>
        <w:pStyle w:val="BodyA"/>
        <w:rPr>
          <w:rFonts w:cs="Times New Roman"/>
          <w:lang w:val="en-US"/>
        </w:rPr>
      </w:pPr>
      <w:r>
        <w:rPr>
          <w:rFonts w:cs="Times New Roman"/>
          <w:lang w:val="en-US"/>
        </w:rPr>
      </w:r>
    </w:p>
    <w:p>
      <w:pPr>
        <w:pStyle w:val="Normal"/>
        <w:rPr/>
      </w:pPr>
      <w:r>
        <w:rPr/>
        <w:t>The diversity of animal visual displays has intrigued scientists for centuries. Sexual selection theory has explained some of this diversity, yet most of this effort has focused on simple aspects of signal design, such as color. The evolution of complex patterns that characterize many sexual displays remains largely unexplained. The field of empirical aesthetics, a subdiscipline of cognitive psychology, has shown that humans are attracted to visual images that match the spatial statistics of natural scenes. We investigated whether applying this result to animals could help explain the diversification of complex sexual signaling patterns. We used Fourier analysis to compare the spatial statistics of body patterning in ten species of darters (</w:t>
      </w:r>
      <w:r>
        <w:rPr>
          <w:i/>
        </w:rPr>
        <w:t xml:space="preserve">Etheostoma </w:t>
      </w:r>
      <w:r>
        <w:rPr/>
        <w:t>spp.), a group of freshwater fishes with striking male visual displays, with those of their respective habitats. We found a significant correlation between the spatial statistics of darter patterns and those of their habitats for males, but not for females. Our results suggest that visual characteristics of natural environments can influence the evolution of complex patterns in sexual signals.</w:t>
      </w:r>
    </w:p>
    <w:p>
      <w:pPr>
        <w:pStyle w:val="BodyA"/>
        <w:spacing w:lineRule="auto" w:line="480"/>
        <w:rPr>
          <w:rFonts w:eastAsia="Arial" w:cs="Times New Roman"/>
          <w:lang w:val="en-US"/>
        </w:rPr>
      </w:pPr>
      <w:r>
        <w:rPr>
          <w:rFonts w:eastAsia="Arial" w:cs="Times New Roman"/>
          <w:lang w:val="en-US"/>
        </w:rPr>
      </w:r>
    </w:p>
    <w:p>
      <w:pPr>
        <w:pStyle w:val="BodyA"/>
        <w:spacing w:lineRule="auto" w:line="480"/>
        <w:rPr>
          <w:rFonts w:eastAsia="Arial" w:cs="Times New Roman"/>
          <w:b/>
          <w:b/>
          <w:bCs/>
          <w:lang w:val="en-US"/>
        </w:rPr>
      </w:pPr>
      <w:r>
        <w:rPr>
          <w:rFonts w:cs="Times New Roman"/>
          <w:b/>
          <w:bCs/>
          <w:lang w:val="en-US"/>
        </w:rPr>
        <w:t>Introduction</w:t>
      </w:r>
    </w:p>
    <w:p>
      <w:pPr>
        <w:pStyle w:val="BodyA"/>
        <w:spacing w:lineRule="auto" w:line="480"/>
        <w:rPr>
          <w:rFonts w:cs="Times New Roman"/>
          <w:lang w:val="en-US"/>
        </w:rPr>
      </w:pPr>
      <w:r>
        <w:rPr>
          <w:rFonts w:cs="Times New Roman"/>
          <w:lang w:val="en-US"/>
        </w:rPr>
        <w:t xml:space="preserve">The diversity of visual patterning across animal species remains one of the most striking yet enigmatic of evolution’s puzzles. While visual patterns often function as camouflage, or evolve through other modes of natural selection, in many cases they are shaped by sexual selection. Although sexual selection is commonly invoked to explain the exaggeration of a sexual signal (e.g., Andersson 1994), little is known about why particular patterns are selected in some species, while different patterns are selected in others. This question becomes especially perplexing when closely related species exhibit a striking diversity of </w:t>
      </w:r>
      <w:r>
        <w:rPr>
          <w:rFonts w:cs="Times New Roman"/>
          <w:lang w:val="it-IT"/>
        </w:rPr>
        <w:t>visual patterns</w:t>
      </w:r>
      <w:r>
        <w:rPr>
          <w:rFonts w:cs="Times New Roman"/>
          <w:lang w:val="en-US"/>
        </w:rPr>
        <w:t>, as in the peacock spiders of Australia, or the manakins of South America</w:t>
      </w:r>
      <w:r>
        <w:rPr>
          <w:rFonts w:cs="Times New Roman"/>
          <w:lang w:val="it-IT"/>
        </w:rPr>
        <w:t>.</w:t>
      </w:r>
      <w:r>
        <w:rPr>
          <w:rFonts w:cs="Times New Roman"/>
          <w:lang w:val="en-US"/>
        </w:rPr>
        <w:t xml:space="preserve"> </w:t>
      </w:r>
    </w:p>
    <w:p>
      <w:pPr>
        <w:pStyle w:val="BodyA"/>
        <w:spacing w:lineRule="auto" w:line="480"/>
        <w:ind w:firstLine="709"/>
        <w:rPr/>
      </w:pPr>
      <w:r>
        <w:rPr>
          <w:rFonts w:cs="Times New Roman"/>
          <w:lang w:val="en-US"/>
        </w:rPr>
        <w:t>Some of the top candidate hypotheses explaining the evolution of signal design are the sensory bias and sensory drive models of sexual selection, which explain how environmental conditions can shape animal sensory systems, and thereby preferences for specific signal features</w:t>
      </w:r>
      <w:r>
        <w:fldChar w:fldCharType="begin"/>
      </w:r>
      <w:r>
        <w:rPr/>
        <w:instrText>ADDIN ZOTERO_ITEM CSL_CITATION {"citationID":"cA8fv8lg","properties":{"formattedCitation":"\\super 1\\uc0\\u8211{}4\\nosupersub{}","plainCitation":"1–4","noteIndex":0},"citationItems":[{"id":4,"uris":["http://zotero.org/users/local/rYHVRoDc/items/IY8L8HXQ"],"uri":["http://zotero.org/users/local/rYHVRoDc/items/IY8L8HXQ"],"itemData":{"id":4,"type":"article-journal","title":"25 Years of sensory drive: the evidence and its watery bias","container-title":"Current Zoology","page":"471-484","volume":"64","issue":"4","source":"academic.oup.com","abstract":"Abstract.  It has been 25 years since the formalization of the Sensory Drive hypothesis was published in the American Naturalist (1992). Since then, there has b","DOI":"10.1093/cz/zoy043","title-short":"25 Years of sensory drive","journalAbbreviation":"Curr Zool","language":"en","author":[{"family":"Cummings","given":"Molly E."},{"family":"Endler","given":"John A."}],"issued":{"date-parts":[["2018",8,1]]}}},{"id":144,"uris":["http://zotero.org/users/local/rYHVRoDc/items/4MN32WIX"],"uri":["http://zotero.org/users/local/rYHVRoDc/items/4MN32WIX"],"itemData":{"id":144,"type":"article-journal","title":"Speciation through sensory drive in cichlid fish","container-title":"Nature","page":"620-626","volume":"455","issue":"7213","source":"www.nature.com","abstract":"Theoretically, divergent selection on sensory systems can cause speciation through sensory drive. However, empirical evidence is rare and incomplete. Here we demonstrate sensory drive speciation within island populations of cichlid fish. We identify the ecological and molecular basis of divergent evolution in the cichlid visual system, demonstrate associated divergence in male colouration and female preferences, and show subsequent differentiation at neutral loci, indicating reproductive isolation. Evidence is replicated in several pairs of sympatric populations and species. Variation in the slope of the environmental gradients explains variation in the progress towards speciation: speciation occurs on all but the steepest gradients. This is the most complete demonstration so far of speciation through sensory drive without geographical isolation. Our results also provide a mechanistic explanation for the collapse of cichlid fish species diversity during the anthropogenic eutrophication of Lake Victoria.","DOI":"10.1038/nature07285","ISSN":"1476-4687","language":"en","author":[{"family":"Seehausen","given":"Ole"},{"family":"Terai","given":"Yohey"},{"family":"Magalhaes","given":"Isabel S."},{"family":"Carleton","given":"Karen L."},{"family":"Mrosso","given":"Hillary D. J."},{"family":"Miyagi","given":"Ryutaro"},{"family":"Sluijs","given":"Inke","non-dropping-particle":"van der"},{"family":"Schneider","given":"Maria V."},{"family":"Maan","given":"Martine E."},{"family":"Tachida","given":"Hidenori"},{"family":"Imai","given":"Hiroo"},{"family":"Okada","given":"Norihiro"}],"issued":{"date-parts":[["2008",10]]}}},{"id":7,"uris":["http://zotero.org/users/local/rYHVRoDc/items/BJDTJ4HW"],"uri":["http://zotero.org/users/local/rYHVRoDc/items/BJDTJ4HW"],"itemData":{"id":7,"type":"article-journal","title":"Sensory ecology, receiver biases and sexual selection","container-title":"Trends in Ecology &amp; Evolution","page":"415-420","volume":"13","issue":"10","source":"ScienceDirect","abstract":"During courtship, signals are sent between the sexes, and received signals contain information that forms the basis of decision making. Much is known about signal content, but less is known about signal design—what makes signals work efficiently? A consideration of design not only gives new insights into the evolution of signals (including novelty), but also allows the development of specific and testable predictions about the direction of evolution. Recently there has been increased interest in signal design, but this has resulted in some apparently divergent views in the literature.","DOI":"10.1016/S0169-5347(98)01471-2","ISSN":"0169-5347","journalAbbreviation":"Trends in Ecology &amp; Evolution","author":[{"family":"Endler","given":"John A."},{"family":"Basolo","given":"Alexandra L."}],"issued":{"date-parts":[["1998",10,1]]}}},{"id":11,"uris":["http://zotero.org/users/local/rYHVRoDc/items/8ND9RWQ7"],"uri":["http://zotero.org/users/local/rYHVRoDc/items/8ND9RWQ7"],"itemData":{"id":11,"type":"article-journal","title":"Sexual selection, sensory systems and sensory exploitation.","container-title":"Oxford Surveys in Evolutionary Biology","page":"157-195","volume":"7","source":"www.cabdirect.org","abstract":"This review discusses the means by which ♀♀ receive information about ♂ quality as an important component of sexual selection, and the evolution of female preferences. Evidence for the sensory exploitation hypothesis is considered; according to this hypothesis, ♂♂ evolve traits that exploit pre-existing sensory abilities of ♀♀.","language":"English","author":[{"family":"Ryan","given":"M. J."}],"issued":{"date-parts":[["1990"]]}}}],"schema":"https://github.com/citation-style-language/schema/raw/master/csl-citation.json"}</w:instrText>
      </w:r>
      <w:r>
        <w:rPr/>
        <w:fldChar w:fldCharType="separate"/>
      </w:r>
      <w:bookmarkStart w:id="0" w:name="Bookmark"/>
      <w:r>
        <w:rPr/>
      </w:r>
      <w:r>
        <w:rPr>
          <w:rFonts w:cs="Times New Roman"/>
          <w:vertAlign w:val="superscript"/>
          <w:lang w:val="en-US"/>
        </w:rPr>
        <w:t>1–4</w:t>
      </w:r>
      <w:r>
        <w:rPr/>
      </w:r>
      <w:r>
        <w:rPr/>
        <w:fldChar w:fldCharType="end"/>
      </w:r>
      <w:bookmarkEnd w:id="0"/>
      <w:r>
        <w:rPr>
          <w:rFonts w:cs="Times New Roman"/>
          <w:lang w:val="en-US"/>
        </w:rPr>
        <w:t>. These models have been especially useful for explaining the evolution of simple signal features, such as the color of a visual display, or the frequency spectrum of an auditory signal</w:t>
      </w:r>
      <w:r>
        <w:fldChar w:fldCharType="begin"/>
      </w:r>
      <w:r>
        <w:rPr/>
        <w:instrText>ADDIN ZOTERO_ITEM CSL_CITATION {"citationID":"T4NIqeAl","properties":{"formattedCitation":"\\super 1\\nosupersub{}","plainCitation":"1","noteIndex":0},"citationItems":[{"id":4,"uris":["http://zotero.org/users/local/rYHVRoDc/items/IY8L8HXQ"],"uri":["http://zotero.org/users/local/rYHVRoDc/items/IY8L8HXQ"],"itemData":{"id":4,"type":"article-journal","title":"25 Years of sensory drive: the evidence and its watery bias","container-title":"Current Zoology","page":"471-484","volume":"64","issue":"4","source":"academic.oup.com","abstract":"Abstract.  It has been 25 years since the formalization of the Sensory Drive hypothesis was published in the American Naturalist (1992). Since then, there has b","DOI":"10.1093/cz/zoy043","title-short":"25 Years of sensory drive","journalAbbreviation":"Curr Zool","language":"en","author":[{"family":"Cummings","given":"Molly E."},{"family":"Endler","given":"John A."}],"issued":{"date-parts":[["2018",8,1]]}}}],"schema":"https://github.com/citation-style-language/schema/raw/master/csl-citation.json"}</w:instrText>
      </w:r>
      <w:r>
        <w:rPr/>
        <w:fldChar w:fldCharType="separate"/>
      </w:r>
      <w:bookmarkStart w:id="1" w:name="Bookmark1"/>
      <w:r>
        <w:rPr/>
      </w:r>
      <w:r>
        <w:rPr>
          <w:rFonts w:cs="Times New Roman"/>
          <w:vertAlign w:val="superscript"/>
          <w:lang w:val="en-US"/>
        </w:rPr>
        <w:t>1</w:t>
      </w:r>
      <w:r>
        <w:rPr/>
      </w:r>
      <w:r>
        <w:rPr/>
        <w:fldChar w:fldCharType="end"/>
      </w:r>
      <w:bookmarkEnd w:id="1"/>
      <w:r>
        <w:rPr>
          <w:rFonts w:cs="Times New Roman"/>
          <w:lang w:val="en-US"/>
        </w:rPr>
        <w:t>. These features can be interpreted as components of signal efficacy, which refers to a signal’s ability to maximize information transmission</w:t>
      </w:r>
      <w:r>
        <w:fldChar w:fldCharType="begin"/>
      </w:r>
      <w:r>
        <w:rPr/>
        <w:instrText>ADDIN ZOTERO_ITEM CSL_CITATION {"citationID":"nCYWAZxS","properties":{"formattedCitation":"\\super 5\\nosupersub{}","plainCitation":"5","noteIndex":0},"citationItems":[{"id":14,"uris":["http://zotero.org/users/local/rYHVRoDc/items/2A7DWUHF"],"uri":["http://zotero.org/users/local/rYHVRoDc/items/2A7DWUHF"],"itemData":{"id":14,"type":"article-journal","title":"Processing bias: extending sensory drive to include efficacy and efficiency in information processing","container-title":"Proceedings of the Royal Society B: Biological Sciences","page":"20190165","volume":"286","issue":"1900","source":"royalsocietypublishing.org (Atypon)","abstract":"Communication signals often comprise an array of colours, lines, spots, notes or odours that are arranged in complex patterns, melodies or blends. Receiver perception is assumed to influence preference and thus the evolution of signal design, but evolutionary biologists still struggle to understand how perception, preference and signal design are mechanistically linked. In parallel, the field of empirical aesthetics aims to understand why people like some designs more than others. The model of processing bias discussed here is rooted in empirical aesthetics, which posits that preferences are influenced by the emotional system as it monitors the dynamics of information processing and that attractive signals have effective designs that maximize information transmission, efficient designs that allow information processing at low metabolic cost, or both. We refer to the causal link between preference and the emotionally rewarding experience of effective and efficient information processing as the processing bias, and we apply it to the evolutionary model of sensory drive. A sensory drive model that incorporates processing bias hypothesizes a causal chain of relationships between the environment, perception, pleasure, preference and ultimately the evolution of signal design, both simple and complex.","DOI":"10.1098/rspb.2019.0165","title-short":"Processing bias","journalAbbreviation":"Proceedings of the Royal Society B: Biological Sciences","author":[{"literal":"Renoult Julien P."},{"literal":"Mendelson Tamra C."}],"issued":{"date-parts":[["2019",4,10]]}}}],"schema":"https://github.com/citation-style-language/schema/raw/master/csl-citation.json"}</w:instrText>
      </w:r>
      <w:r>
        <w:rPr/>
        <w:fldChar w:fldCharType="separate"/>
      </w:r>
      <w:bookmarkStart w:id="2" w:name="Bookmark2"/>
      <w:r>
        <w:rPr/>
      </w:r>
      <w:r>
        <w:rPr>
          <w:rFonts w:cs="Times New Roman"/>
          <w:vertAlign w:val="superscript"/>
          <w:lang w:val="en-US"/>
        </w:rPr>
        <w:t>5</w:t>
      </w:r>
      <w:r>
        <w:rPr/>
      </w:r>
      <w:r>
        <w:rPr/>
        <w:fldChar w:fldCharType="end"/>
      </w:r>
      <w:bookmarkEnd w:id="2"/>
      <w:r>
        <w:rPr>
          <w:rFonts w:cs="Times New Roman"/>
          <w:lang w:val="en-US"/>
        </w:rPr>
        <w:t>. In these models, the detectability of a signal determines its attractiveness, hence the central role of signal detection theory in sexual selection research. However, to date, little work addresses the question of how more complex traits, such as intricate visual patterns, can evolve through sensory drive</w:t>
      </w:r>
      <w:r>
        <w:fldChar w:fldCharType="begin"/>
      </w:r>
      <w:r>
        <w:rPr/>
        <w:instrText>ADDIN ZOTERO_ITEM CSL_CITATION {"citationID":"35levLx7","properties":{"formattedCitation":"\\super 6\\nosupersub{}","plainCitation":"6","noteIndex":0},"citationItems":[{"id":17,"uris":["http://zotero.org/users/local/rYHVRoDc/items/RMSDFYBK"],"uri":["http://zotero.org/users/local/rYHVRoDc/items/RMSDFYBK"],"itemData":{"id":17,"type":"article-journal","title":"The current and future state of animal coloration research","container-title":"Philosophical Transactions of the Royal Society B: Biological Sciences","page":"20160352","volume":"372","issue":"1724","source":"royalsocietypublishing.org (Atypon)","abstract":"Animal colour patterns are a model system for understanding evolution because they are unusually accessible for study and experimental manipulation. This is possible because their functions are readily identifiable. In this final paper of the symposium we provide a diagram of the processes affecting colour patterns and use this to summarize their functions and put the other papers in a broad context. This allows us to identify significant ‘holes’ in the field that only become obvious when we see the processes affecting colour patterns, and their interactions, as a whole. We make suggestions about new directions of research that will enhance our understanding of both the evolution of colour patterns and visual signalling but also illuminate how the evolution of multiple interacting traits works.This article is part of the themed issue ‘Animal coloration: production, perception, function and application’.","DOI":"10.1098/rstb.2016.0352","journalAbbreviation":"Philosophical Transactions of the Royal Society B: Biological Sciences","author":[{"literal":"Endler John A."},{"literal":"Mappes Johanna"}],"issued":{"date-parts":[["2017",7,5]]}}}],"schema":"https://github.com/citation-style-language/schema/raw/master/csl-citation.json"}</w:instrText>
      </w:r>
      <w:r>
        <w:rPr/>
        <w:fldChar w:fldCharType="separate"/>
      </w:r>
      <w:bookmarkStart w:id="3" w:name="Bookmark3"/>
      <w:r>
        <w:rPr/>
      </w:r>
      <w:r>
        <w:rPr>
          <w:rFonts w:cs="Times New Roman"/>
          <w:vertAlign w:val="superscript"/>
          <w:lang w:val="en-US"/>
        </w:rPr>
        <w:t>6</w:t>
      </w:r>
      <w:r>
        <w:rPr/>
      </w:r>
      <w:r>
        <w:rPr/>
        <w:fldChar w:fldCharType="end"/>
      </w:r>
      <w:bookmarkEnd w:id="3"/>
      <w:r>
        <w:rPr>
          <w:rFonts w:cs="Times New Roman"/>
          <w:lang w:val="en-US"/>
        </w:rPr>
        <w:t xml:space="preserve">. </w:t>
      </w:r>
    </w:p>
    <w:p>
      <w:pPr>
        <w:pStyle w:val="BodyA"/>
        <w:spacing w:lineRule="auto" w:line="480"/>
        <w:ind w:firstLine="709"/>
        <w:rPr/>
      </w:pPr>
      <w:r>
        <w:rPr>
          <w:rFonts w:cs="Times New Roman"/>
          <w:lang w:val="en-US"/>
        </w:rPr>
        <w:t>Recently, Renoult &amp; Mendelson expanded the framework of sensory drive to include efficient information processing as an explanation for complex signal design</w:t>
      </w:r>
      <w:r>
        <w:fldChar w:fldCharType="begin"/>
      </w:r>
      <w:r>
        <w:rPr/>
        <w:instrText>ADDIN ZOTERO_ITEM CSL_CITATION {"citationID":"a1d9reme1b3","properties":{"formattedCitation":"\\super 5\\nosupersub{}","plainCitation":"5","noteIndex":0},"citationItems":[{"id":14,"uris":["http://zotero.org/users/local/rYHVRoDc/items/2A7DWUHF"],"uri":["http://zotero.org/users/local/rYHVRoDc/items/2A7DWUHF"],"itemData":{"id":14,"type":"article-journal","title":"Processing bias: extending sensory drive to include efficacy and efficiency in information processing","container-title":"Proceedings of the Royal Society B: Biological Sciences","page":"20190165","volume":"286","issue":"1900","source":"royalsocietypublishing.org (Atypon)","abstract":"Communication signals often comprise an array of colours, lines, spots, notes or odours that are arranged in complex patterns, melodies or blends. Receiver perception is assumed to influence preference and thus the evolution of signal design, but evolutionary biologists still struggle to understand how perception, preference and signal design are mechanistically linked. In parallel, the field of empirical aesthetics aims to understand why people like some designs more than others. The model of processing bias discussed here is rooted in empirical aesthetics, which posits that preferences are influenced by the emotional system as it monitors the dynamics of information processing and that attractive signals have effective designs that maximize information transmission, efficient designs that allow information processing at low metabolic cost, or both. We refer to the causal link between preference and the emotionally rewarding experience of effective and efficient information processing as the processing bias, and we apply it to the evolutionary model of sensory drive. A sensory drive model that incorporates processing bias hypothesizes a causal chain of relationships between the environment, perception, pleasure, preference and ultimately the evolution of signal design, both simple and complex.","DOI":"10.1098/rspb.2019.0165","title-short":"Processing bias","journalAbbreviation":"Proceedings of the Royal Society B: Biological Sciences","author":[{"literal":"Renoult Julien P."},{"literal":"Mendelson Tamra C."}],"issued":{"date-parts":[["2019",4,10]]}}}],"schema":"https://github.com/citation-style-language/schema/raw/master/csl-citation.json"}</w:instrText>
      </w:r>
      <w:r>
        <w:rPr/>
        <w:fldChar w:fldCharType="separate"/>
      </w:r>
      <w:bookmarkStart w:id="4" w:name="Bookmark4"/>
      <w:r>
        <w:rPr/>
      </w:r>
      <w:r>
        <w:rPr>
          <w:rFonts w:cs="Times New Roman"/>
          <w:vertAlign w:val="superscript"/>
          <w:lang w:val="en-US"/>
        </w:rPr>
        <w:t>5</w:t>
      </w:r>
      <w:r>
        <w:rPr/>
      </w:r>
      <w:r>
        <w:rPr/>
        <w:fldChar w:fldCharType="end"/>
      </w:r>
      <w:bookmarkEnd w:id="4"/>
      <w:r>
        <w:rPr>
          <w:rFonts w:cs="Times New Roman"/>
          <w:lang w:val="en-US"/>
        </w:rPr>
        <w:t>. Efficiency describes the transmission of information at low metabolic cost. The expanded sensory drive framework posits that the neural circuitry underlying sensory perception is tuned to efficiently process habitat-specific features, and that this specialization can lead to preferences for particular visual patterns, as might be displayed by a potential mate. This hypothesis is grounded in information theory</w:t>
      </w:r>
      <w:r>
        <w:fldChar w:fldCharType="begin"/>
      </w:r>
      <w:r>
        <w:rPr/>
        <w:instrText>ADDIN ZOTERO_ITEM CSL_CITATION {"citationID":"OUkwdHDL","properties":{"formattedCitation":"\\super 7\\nosupersub{}","plainCitation":"7","noteIndex":0},"citationItems":[{"id":20,"uris":["http://zotero.org/users/local/rYHVRoDc/items/JV2M9AR6"],"uri":["http://zotero.org/users/local/rYHVRoDc/items/JV2M9AR6"],"itemData":{"id":20,"type":"article-journal","title":"A Mathematical Theory of Communication","container-title":"Bell System Technical Journal","page":"379-423","volume":"27","issue":"3","source":"onlinelibrary.wiley.com (Atypon)","DOI":"10.1002/j.1538-7305.1948.tb01338.x","ISSN":"0005-8580","journalAbbreviation":"Bell System Technical Journal","author":[{"family":"Shannon","given":"C. E."}],"issued":{"date-parts":[["1948",7,1]]}}}],"schema":"https://github.com/citation-style-language/schema/raw/master/csl-citation.json"}</w:instrText>
      </w:r>
      <w:r>
        <w:rPr/>
        <w:fldChar w:fldCharType="separate"/>
      </w:r>
      <w:bookmarkStart w:id="5" w:name="Bookmark5"/>
      <w:r>
        <w:rPr/>
      </w:r>
      <w:r>
        <w:rPr>
          <w:rFonts w:cs="Times New Roman"/>
          <w:vertAlign w:val="superscript"/>
          <w:lang w:val="en-US"/>
        </w:rPr>
        <w:t>7</w:t>
      </w:r>
      <w:r>
        <w:rPr/>
      </w:r>
      <w:r>
        <w:rPr/>
        <w:fldChar w:fldCharType="end"/>
      </w:r>
      <w:bookmarkEnd w:id="5"/>
      <w:r>
        <w:rPr>
          <w:rFonts w:cs="Times New Roman"/>
          <w:lang w:val="en-US"/>
        </w:rPr>
        <w:t>, specifically the efficient processing hypothesis of Horace Barlow</w:t>
      </w:r>
      <w:r>
        <w:fldChar w:fldCharType="begin"/>
      </w:r>
      <w:r>
        <w:rPr/>
        <w:instrText>ADDIN ZOTERO_ITEM CSL_CITATION {"citationID":"oyW6zljJ","properties":{"formattedCitation":"\\super 8\\nosupersub{}","plainCitation":"8","noteIndex":0},"citationItems":[{"id":22,"uris":["http://zotero.org/users/local/rYHVRoDc/items/9DHKGVLW"],"uri":["http://zotero.org/users/local/rYHVRoDc/items/9DHKGVLW"],"itemData":{"id":22,"type":"chapter","title":"Possible Principles Underlying the Transformations of Sensory Messages","container-title":"Sensory Communication","publisher":"The MIT Press","page":"216-234","source":"DOI.org (Crossref)","URL":"http://mitpress.universitypressscholarship.com/view/10.7551/mitpress/9780262518420.001.0001/upso-9780262518420-chapter-13","ISBN":"978-0-262-51842-0","note":"DOI: 10.7551/mitpress/9780262518420.003.0013","language":"en","editor":[{"family":"Rosenblith","given":"Walter A."}],"author":[{"family":"Barlow","given":"H. B."}],"issued":{"date-parts":[["1961"]]},"accessed":{"date-parts":[["2019",7,2]]}}}],"schema":"https://github.com/citation-style-language/schema/raw/master/csl-citation.json"}</w:instrText>
      </w:r>
      <w:r>
        <w:rPr/>
        <w:fldChar w:fldCharType="separate"/>
      </w:r>
      <w:bookmarkStart w:id="6" w:name="Bookmark6"/>
      <w:r>
        <w:rPr/>
      </w:r>
      <w:r>
        <w:rPr>
          <w:rFonts w:cs="Times New Roman"/>
          <w:vertAlign w:val="superscript"/>
          <w:lang w:val="en-US"/>
        </w:rPr>
        <w:t>8</w:t>
      </w:r>
      <w:r>
        <w:rPr/>
      </w:r>
      <w:r>
        <w:rPr/>
        <w:fldChar w:fldCharType="end"/>
      </w:r>
      <w:bookmarkEnd w:id="6"/>
      <w:r>
        <w:rPr>
          <w:rFonts w:cs="Times New Roman"/>
          <w:lang w:val="en-US"/>
        </w:rPr>
        <w:t>. Action potentials are metabolically expensive, and neural systems reduce metabolic expenditure by reducing the number of action potentials required for signal processing</w:t>
      </w:r>
      <w:r>
        <w:fldChar w:fldCharType="begin"/>
      </w:r>
      <w:r>
        <w:rPr/>
        <w:instrText>ADDIN ZOTERO_ITEM CSL_CITATION {"citationID":"3vKEk9Gr","properties":{"formattedCitation":"\\super 9\\nosupersub{}","plainCitation":"9","noteIndex":0},"citationItems":[{"id":25,"uris":["http://zotero.org/users/local/rYHVRoDc/items/B799SE5V"],"uri":["http://zotero.org/users/local/rYHVRoDc/items/B799SE5V"],"itemData":{"id":25,"type":"article-journal","title":"The metabolic cost of neural information","container-title":"Nature Neuroscience","page":"36","volume":"1","issue":"1","source":"www.nature.com","abstract":"We derive experimentally based estimates of the energy used by neural mechanisms to code known quantities of information. Biophysical measurements from cells in the blowfly retina yield estimates of the ATP required to generate graded (analog) electrical signals that transmit known amounts of information. Energy consumption is several orders of magnitude greater than the thermodynamic minimum. It costs 104 ATP molecules to transmit a bit at a chemical synapse, and 106 - 107 ATP for graded signals in an interneuron or a photoreceptor, or for spike coding. Therefore, in noise-limited signaling systems, a weak pathway of low capacity transmits information more economically, which promotes the distribution of information among multiple pathways.","DOI":"10.1038/236","ISSN":"1546-1726","language":"En","author":[{"family":"Laughlin","given":"Simon B."},{"family":"Steveninck","given":"Rob R. de Ruyter","dropping-particle":"van"},{"family":"Anderson","given":"John C."}],"issued":{"date-parts":[["1998",5]]}}}],"schema":"https://github.com/citation-style-language/schema/raw/master/csl-citation.json"}</w:instrText>
      </w:r>
      <w:r>
        <w:rPr/>
        <w:fldChar w:fldCharType="separate"/>
      </w:r>
      <w:bookmarkStart w:id="7" w:name="Bookmark7"/>
      <w:r>
        <w:rPr/>
      </w:r>
      <w:r>
        <w:rPr>
          <w:rFonts w:cs="Times New Roman"/>
          <w:vertAlign w:val="superscript"/>
          <w:lang w:val="en-US"/>
        </w:rPr>
        <w:t>9</w:t>
      </w:r>
      <w:r>
        <w:rPr/>
      </w:r>
      <w:r>
        <w:rPr/>
        <w:fldChar w:fldCharType="end"/>
      </w:r>
      <w:bookmarkEnd w:id="7"/>
      <w:r>
        <w:rPr>
          <w:rFonts w:cs="Times New Roman"/>
          <w:lang w:val="en-US"/>
        </w:rPr>
        <w:t>. This reduction is accomplished by leveraging the statistical redundancies in sensory stimuli to create a “sparse” neurological representation (or code); that is, for any given stimulus, relatively few neurons are active at any given time, and those active neurons are highly tuned to the redundant (regular) features of the perceptual environment</w:t>
      </w:r>
      <w:r>
        <w:fldChar w:fldCharType="begin"/>
      </w:r>
      <w:r>
        <w:rPr/>
        <w:instrText>ADDIN ZOTERO_ITEM CSL_CITATION {"citationID":"0xaeKEfa","properties":{"formattedCitation":"\\super 10\\nosupersub{}","plainCitation":"10","noteIndex":0},"citationItems":[{"id":27,"uris":["http://zotero.org/users/local/rYHVRoDc/items/LAFS6KJQ"],"uri":["http://zotero.org/users/local/rYHVRoDc/items/LAFS6KJQ"],"itemData":{"id":27,"type":"article-journal","title":"Sparse coding of sensory inputs","container-title":"Current Opinion in Neurobiology","page":"481-487","volume":"14","issue":"4","source":"ScienceDirect","abstract":"Several theoretical, computational, and experimental studies suggest that neurons encode sensory information using a small number of active neurons at any given point in time. This strategy, referred to as ‘sparse coding’, could possibly confer several advantages. First, it allows for increased storage capacity in associative memories; second, it makes the structure in natural signals explicit; third, it represents complex data in a way that is easier to read out at subsequent levels of processing; and fourth, it saves energy. Recent physiological recordings from sensory neurons have indicated that sparse coding could be a ubiquitous strategy employed in several different modalities across different organisms.","DOI":"10.1016/j.conb.2004.07.007","ISSN":"0959-4388","journalAbbreviation":"Current Opinion in Neurobiology","author":[{"family":"Olshausen","given":"Bruno A"},{"family":"Field","given":"David J"}],"issued":{"date-parts":[["2004",8,1]]}}}],"schema":"https://github.com/citation-style-language/schema/raw/master/csl-citation.json"}</w:instrText>
      </w:r>
      <w:r>
        <w:rPr/>
        <w:fldChar w:fldCharType="separate"/>
      </w:r>
      <w:bookmarkStart w:id="8" w:name="Bookmark8"/>
      <w:r>
        <w:rPr/>
      </w:r>
      <w:r>
        <w:rPr>
          <w:rFonts w:cs="Times New Roman"/>
          <w:vertAlign w:val="superscript"/>
          <w:lang w:val="en-US"/>
        </w:rPr>
        <w:t>10</w:t>
      </w:r>
      <w:r>
        <w:rPr/>
      </w:r>
      <w:r>
        <w:rPr/>
        <w:fldChar w:fldCharType="end"/>
      </w:r>
      <w:bookmarkEnd w:id="8"/>
      <w:r>
        <w:rPr>
          <w:rFonts w:cs="Times New Roman"/>
          <w:lang w:val="en-US"/>
        </w:rPr>
        <w:t>. Visual information in particular contains a great deal of statistical redundancy, or regularity, that visual systems have adapted to efficiently process</w:t>
      </w:r>
      <w:r>
        <w:fldChar w:fldCharType="begin"/>
      </w:r>
      <w:r>
        <w:rPr/>
        <w:instrText>ADDIN ZOTERO_ITEM CSL_CITATION {"citationID":"oLk1ddc1","properties":{"formattedCitation":"\\super 11\\uc0\\u8211{}13\\nosupersub{}","plainCitation":"11–13","noteIndex":0},"citationItems":[{"id":30,"uris":["http://zotero.org/users/local/rYHVRoDc/items/VJHEJE96"],"uri":["http://zotero.org/users/local/rYHVRoDc/items/VJHEJE96"],"itemData":{"id":30,"type":"article-journal","title":"Natural Image Statistics and Neural Representation","container-title":"Annual Review of Neuroscience","page":"1193-1216","volume":"24","issue":"1","source":"Annual Reviews","abstract":"It has long been assumed that sensory neurons are adapted, through both evolutionary and developmental processes, to the statistical properties of the signals to which they are exposed. Attneave (1954), Barlow (1961) proposed that information theory could provide a link between environmental statistics and neural responses through the concept of coding efficiency. Recent developments in statistical modeling, along with powerful computational tools, have enabled researchers to study more sophisticated statistical models for visual images, to validate these models empirically against large sets of data, and to begin experimentally testing the efficient coding hypothesis for both individual neurons and populations of neurons.","DOI":"10.1146/annurev.neuro.24.1.1193","note":"PMID: 11520932","author":[{"family":"Simoncelli","given":"Eero P"},{"family":"Olshausen","given":"Bruno A"}],"issued":{"date-parts":[["2001"]]}}},{"id":31,"uris":["http://zotero.org/users/local/rYHVRoDc/items/CDTKHFI3"],"uri":["http://zotero.org/users/local/rYHVRoDc/items/CDTKHFI3"],"itemData":{"id":31,"type":"article-journal","title":"The human visual system is optimised for processing the spatial information in natural visual images","container-title":"Current Biology","page":"35-38","volume":"10","issue":"1","source":"ScienceDirect","abstract":"A fundamental tenet of visual science is that the detailed properties of visual systems are not capricious accidents, but are closely matched by evolution and neonatal experience to the environments and lifestyles in which those visual systems must work 1, 2, 3, 4, 5. This has been shown most convincingly for fish [6] and insects [7]. For mammalian vision, however, this tenet is based more upon theoretical arguments 8, 9, 10, 11 than upon direct observations 12, 13. Here, we describe experiments that require human observers to discriminate between pictures of slightly different faces or objects. These are produced by a morphing technique that allows small, quantifiable changes to be made in the stimulus images. The independent variable is designed to give increasing deviation from natural visual scenes, and is a measure of the Fourier composition of the image (its second-order statistics). Performance in these tests was best when the pictures had natural second-order spatial statistics, and degraded when the images were made less natural. Furthermore, performance can be explained with a simple model of contrast coding, based upon the properties of simple cells 14, 15, 16, 17 in the mammalian visual cortex. The findings thus provide direct empirical support for the notion that human spatial vision is optimised to the second-order statistics of the optical environment.","DOI":"10.1016/S0960-9822(99)00262-6","ISSN":"0960-9822","journalAbbreviation":"Current Biology","author":[{"family":"Párraga","given":"C. A."},{"family":"Troscianko","given":"T."},{"family":"Tolhurst","given":"D. J."}],"issued":{"date-parts":[["2000",1,1]]}}},{"id":34,"uris":["http://zotero.org/users/local/rYHVRoDc/items/3FSH2HT8"],"uri":["http://zotero.org/users/local/rYHVRoDc/items/3FSH2HT8"],"itemData":{"id":34,"type":"article-journal","title":"Emergence of simple-cell receptive field properties by learning a sparse code for natural images","container-title":"Nature","page":"607","volume":"381","issue":"6583","source":"www.nature.com","abstract":"THE receptive fields of simple cells in mammalian primary visual cortex can be characterized as being spatially localized, oriented1–4 and bandpass (selective to structure at different spatial scales), comparable to the basis functions of wavelet transforms5,6. One approach to understanding such response properties of visual neurons has been to consider their relationship to the statistical structure of natural images in terms of efficient coding7–12. Along these lines, a number of studies have attempted to train unsupervised learning algorithms on natural images in the hope of developing receptive fields with similar properties13–18, but none has succeeded in producing a full set that spans the image space and contains all three of the above properties. Here we investigate the proposal8,12 that a coding strategy that maximizes sparseness is sufficient to account for these properties. We show that a learning algorithm that attempts to find sparse linear codes for natural scenes will develop a complete family of localized, oriented, bandpass receptive fields, similar to those found in the primary visual cortex. The resulting sparse image code provides a more efficient representation for later stages of processing because it possesses a higher degree of statistical independence among its outputs.","DOI":"10.1038/381607a0","ISSN":"1476-4687","language":"En","author":[{"family":"Olshausen","given":"Bruno A."},{"family":"Field","given":"David J."}],"issued":{"date-parts":[["1996",6]]}}}],"schema":"https://github.com/citation-style-language/schema/raw/master/csl-citation.json"}</w:instrText>
      </w:r>
      <w:r>
        <w:rPr/>
        <w:fldChar w:fldCharType="separate"/>
      </w:r>
      <w:bookmarkStart w:id="9" w:name="Bookmark9"/>
      <w:r>
        <w:rPr/>
      </w:r>
      <w:r>
        <w:rPr>
          <w:rFonts w:cs="Times New Roman"/>
          <w:vertAlign w:val="superscript"/>
          <w:lang w:val="en-US"/>
        </w:rPr>
        <w:t>11–13</w:t>
      </w:r>
      <w:r>
        <w:rPr/>
      </w:r>
      <w:r>
        <w:rPr/>
        <w:fldChar w:fldCharType="end"/>
      </w:r>
      <w:bookmarkEnd w:id="9"/>
      <w:r>
        <w:rPr>
          <w:rFonts w:cs="Times New Roman"/>
          <w:lang w:val="en-US"/>
        </w:rPr>
        <w:t>. Similar adaptations for efficiency have also been shown in auditory and olfactory processing</w:t>
      </w:r>
      <w:r>
        <w:fldChar w:fldCharType="begin"/>
      </w:r>
      <w:r>
        <w:rPr/>
        <w:instrText>ADDIN ZOTERO_ITEM CSL_CITATION {"citationID":"IlFfwW7d","properties":{"formattedCitation":"\\super 14,15\\nosupersub{}","plainCitation":"14,15","noteIndex":0},"citationItems":[{"id":40,"uris":["http://zotero.org/users/local/rYHVRoDc/items/N8Y2XXYE"],"uri":["http://zotero.org/users/local/rYHVRoDc/items/N8Y2XXYE"],"itemData":{"id":40,"type":"article-journal","title":"Odor Representations in Olfactory Cortex: “Sparse” Coding, Global Inhibition, and Oscillations","container-title":"Neuron","page":"850-861","volume":"62","issue":"6","source":"ScienceDirect","abstract":"Summary\nThe properties of cortical circuits underlying central representations of sensory stimuli are poorly understood. Here we use in vivo cell-attached and whole-cell voltage-clamp recordings to reveal how excitatory and inhibitory synaptic input govern odor representations in rat primary olfactory (piriform) cortex. We show that odors evoke spiking activity that is sparse across the cortical population. We find that unbalanced synaptic excitation and inhibition underlie sparse activity: inhibition is widespread and broadly tuned, while excitation is less common and odor-specific. “Global” inhibition can be explained by local interneurons that receive ubiquitous and nonselective odor-evoked excitation. In the temporal domain, while respiration imposes a slow rhythm to olfactory cortical responses, odors evoke fast (15-30 Hz) oscillations in synaptic activity. Oscillatory excitation precedes inhibition, generating brief time windows for precise and temporally sparse spike output. Together, our results reveal that global inhibition and oscillations are major synaptic mechanisms shaping odor representations in olfactory cortex.","DOI":"10.1016/j.neuron.2009.05.022","ISSN":"0896-6273","title-short":"Odor Representations in Olfactory Cortex","journalAbbreviation":"Neuron","author":[{"family":"Poo","given":"Cindy"},{"family":"Isaacson","given":"Jeffry S."}],"issued":{"date-parts":[["2009",6,25]]}}},{"id":37,"uris":["http://zotero.org/users/local/rYHVRoDc/items/LQGJ8BBN"],"uri":["http://zotero.org/users/local/rYHVRoDc/items/LQGJ8BBN"],"itemData":{"id":37,"type":"article-journal","title":"Efficient coding of natural sounds","container-title":"Nature Neuroscience","page":"356","volume":"5","issue":"4","source":"www.nature.com","abstract":"The auditory system encodes sound by decomposing the amplitude signal arriving at the ear into multiple frequency bands whose center frequencies and bandwidths are approximately exponential functions of the distance from the stapes. This organization is thought to result from the adaptation of cochlear mechanisms to the animal's auditory environment. Here we report that several basic auditory nerve fiber tuning properties can be accounted for by adapting a population of filter shapes to encode natural sounds efficiently. The form of the code depends on sound class, resembling a Fourier transformation when optimized for animal vocalizations and a wavelet transformation when optimized for non-biological environmental sounds. Only for the combined set does the optimal code follow scaling characteristics of physiological data. These results suggest that auditory nerve fibers encode a broad set of natural sounds in a manner consistent with information theoretic principles.","DOI":"10.1038/nn831","ISSN":"1546-1726","language":"En","author":[{"family":"Lewicki","given":"Michael S."}],"issued":{"date-parts":[["2002",4]]}}}],"schema":"https://github.com/citation-style-language/schema/raw/master/csl-citation.json"}</w:instrText>
      </w:r>
      <w:r>
        <w:rPr/>
        <w:fldChar w:fldCharType="separate"/>
      </w:r>
      <w:bookmarkStart w:id="10" w:name="Bookmark10"/>
      <w:r>
        <w:rPr/>
      </w:r>
      <w:r>
        <w:rPr>
          <w:rFonts w:cs="Times New Roman"/>
          <w:vertAlign w:val="superscript"/>
          <w:lang w:val="en-US"/>
        </w:rPr>
        <w:t>14,15</w:t>
      </w:r>
      <w:r>
        <w:rPr/>
      </w:r>
      <w:r>
        <w:rPr/>
        <w:fldChar w:fldCharType="end"/>
      </w:r>
      <w:bookmarkEnd w:id="10"/>
      <w:r>
        <w:rPr>
          <w:rFonts w:cs="Times New Roman"/>
          <w:lang w:val="en-US"/>
        </w:rPr>
        <w:t>.</w:t>
      </w:r>
    </w:p>
    <w:p>
      <w:pPr>
        <w:pStyle w:val="BodyA"/>
        <w:spacing w:lineRule="auto" w:line="480"/>
        <w:ind w:firstLine="709"/>
        <w:rPr/>
      </w:pPr>
      <w:r>
        <w:rPr>
          <w:rFonts w:cs="Times New Roman"/>
          <w:lang w:val="en-US"/>
        </w:rPr>
        <w:t>The field of human empirical aesthetics uses Barlow's efficient processing hypothesis to explain why humans find certain visual stimuli, like works of art, more appealing than others</w:t>
      </w:r>
      <w:r>
        <w:fldChar w:fldCharType="begin"/>
      </w:r>
      <w:r>
        <w:rPr/>
        <w:instrText>ADDIN ZOTERO_ITEM CSL_CITATION {"citationID":"wBl20CdG","properties":{"formattedCitation":"\\super 16\\nosupersub{}","plainCitation":"16","noteIndex":0},"citationItems":[{"id":43,"uris":["http://zotero.org/users/local/rYHVRoDc/items/ZB47ZENM"],"uri":["http://zotero.org/users/local/rYHVRoDc/items/ZB47ZENM"],"itemData":{"id":43,"type":"article-journal","title":"Combining universal beauty and cultural context in a unifying model of visual aesthetic experience","container-title":"Frontiers in Human Neuroscience","volume":"9","source":"Frontiers","abstract":"In this work, I propose a model of visual aesthetic experience that combines formalist and contextual aspects of aesthetics. The model distinguishes between two modes of processing. First, perceptual processing is based on the intrinsic form of an artwork, which may or may not be beautiful. If it is beautiful, a beauty-responsive mechanism is activated in the brain. This bottom-up mechanism is universal amongst humans; it is widespread in the visual brain and responsive across visual modalities. Second, cognitive processing is based on contextual information, such as the depicted content, the intentions of the artist or the circumstances of the presentation of the artwork. Cognitive processing is partially top-down and varies between individuals according to their cultural experience. Processing in the two channels is parallel and largely independent. In the general case, an aesthetic experience is induced if processing in both channels is favorable, i.e., if there is resonance in the perceptual processing channel (“aesthetics of perception”), and successful mastering in the cognitive processing channel (“aesthetics of cognition”). I speculate that this combinatorial mechanism has evolved to mediate social bonding between members of a (cultural) group of people. Primary emotions can be elicited via both channels and modulate the degree of the aesthetic experience. Two special cases are discussed. First, in a subset of (post-)modern art, beauty no longer plays a prominent role. Second, in some forms of abstract art, beautiful form can be enjoyed with minimal cognitive processing. The model is applied to examples of Western art. Finally, implications of the model are discussed. In summary, the proposed model resolves the seeming contradiction between formalist perceptual approaches to aesthetic experience, which are based on the intrinsic beauty of artworks, and contextual approaches, which account for highly individual and culturally dependent aspects of aesthetics.","URL":"https://www.frontiersin.org/articles/10.3389/fnhum.2015.00218/full","DOI":"10.3389/fnhum.2015.00218","ISSN":"1662-5161","journalAbbreviation":"Front. Hum. Neurosci.","language":"English","author":[{"family":"Redies","given":"Christoph"}],"issued":{"date-parts":[["2015"]]},"accessed":{"date-parts":[["2019",7,2]]}}}],"schema":"https://github.com/citation-style-language/schema/raw/master/csl-citation.json"}</w:instrText>
      </w:r>
      <w:r>
        <w:rPr/>
        <w:fldChar w:fldCharType="separate"/>
      </w:r>
      <w:bookmarkStart w:id="11" w:name="Bookmark11"/>
      <w:r>
        <w:rPr/>
      </w:r>
      <w:r>
        <w:rPr>
          <w:rFonts w:cs="Times New Roman"/>
          <w:vertAlign w:val="superscript"/>
          <w:lang w:val="en-US"/>
        </w:rPr>
        <w:t>16</w:t>
      </w:r>
      <w:r>
        <w:rPr/>
      </w:r>
      <w:r>
        <w:rPr/>
        <w:fldChar w:fldCharType="end"/>
      </w:r>
      <w:bookmarkEnd w:id="11"/>
      <w:r>
        <w:rPr>
          <w:rFonts w:cs="Times New Roman"/>
          <w:lang w:val="en-US"/>
        </w:rPr>
        <w:t>. A number of studies have found that humans prefer, and find more pleasurable, images that are more efficiently processed</w:t>
      </w:r>
      <w:r>
        <w:fldChar w:fldCharType="begin"/>
      </w:r>
      <w:r>
        <w:rPr/>
        <w:instrText>ADDIN ZOTERO_ITEM CSL_CITATION {"citationID":"VQRCQZq0","properties":{"unsorted":true,"formattedCitation":"\\super 17\\uc0\\u8211{}19\\nosupersub{}","plainCitation":"17–19","noteIndex":0},"citationItems":[{"id":49,"uris":["http://zotero.org/users/local/rYHVRoDc/items/KYQQ9TGL"],"uri":["http://zotero.org/users/local/rYHVRoDc/items/KYQQ9TGL"],"itemData":{"id":49,"type":"article-journal","title":"A Dual-Process Perspective on Fluency-Based Aesthetics: The Pleasure-Interest Model of Aesthetic Liking","container-title":"Personality and Social Psychology Review","page":"395-410","volume":"19","issue":"4","source":"SAGE Journals","abstract":"In this article, we develop an account of how aesthetic preferences can be formed as a result of two hierarchical, fluency-based processes. Our model suggests that processing performed immediately upon encountering an aesthetic object is stimulus driven, and aesthetic preferences that accrue from this processing reflect aesthetic evaluations of pleasure or displeasure. When sufficient processing motivation is provided by a perceiver’s need for cognitive enrichment and/or the stimulus’ processing affordance, elaborate perceiver-driven processing can emerge, which gives rise to fluency-based aesthetic evaluations of interest, boredom, or confusion. Because the positive outcomes in our model are pleasure and interest, we call it the Pleasure-Interest Model of Aesthetic Liking (PIA Model). Theoretically, this model integrates a dual-process perspective and ideas from lay epistemology into processing fluency theory, and it provides a parsimonious framework to embed and unite a wealth of aesthetic phenomena, including contradictory preference patterns for easy versus difficult-to-process aesthetic stimuli.","DOI":"10.1177/1088868315574978","ISSN":"1088-8683","title-short":"A Dual-Process Perspective on Fluency-Based Aesthetics","journalAbbreviation":"Pers Soc Psychol Rev","language":"en","author":[{"family":"Graf","given":"Laura K. M."},{"family":"Landwehr","given":"Jan R."}],"issued":{"date-parts":[["2015",11,1]]}}},{"id":47,"uris":["http://zotero.org/users/local/rYHVRoDc/items/QMK6K2B8"],"uri":["http://zotero.org/users/local/rYHVRoDc/items/QMK6K2B8"],"itemData":{"id":47,"type":"chapter","title":"Processing fluency, aesthetic pleasure, and culturally shared taste","container-title":"Aesthetic science: Connecting minds, brains, and experience","publisher":"Oxford University Press","publisher-place":"New York, NY, US","page":"223-249","source":"APA PsycNET","event-place":"New York, NY, US","abstract":"The basic idea of the fluency theory of aesthetic pleasure is simple: if people process information about an object easily, they feel positive affect, especially if ease of processing is unexpected. This mild positive affect is experienced as beauty. Let me state at the outset that although the fluency theory covers some interesting phenomena, it does not cover all kinds of aesthetic experience, like emotions that go beyond mild positive affect, or formal or stylistic judgments that promote aesthetic understanding. Moreover, the fluency theory of beauty does not say anything about artistic value: there are beautiful paintings without artistic merit, and good art is not necessarily beautiful. Before we discuss in more detail how processing fluency influences aesthetic experience, we have to define the terms beauty, aesthetic pleasure, and processing fluency, and to review the determinants and consequences of processing fluency. (PsycINFO Database Record (c) 2016 APA, all rights reserved)","ISBN":"978-0-19-973214-2","author":[{"family":"Reber","given":"Rolf"}],"issued":{"date-parts":[["2012"]]}}},{"id":50,"uris":["http://zotero.org/users/local/rYHVRoDc/items/PFIJCNTG"],"uri":["http://zotero.org/users/local/rYHVRoDc/items/PFIJCNTG"],"itemData":{"id":50,"type":"article-journal","title":"Effects of Perceptual Fluency on Affective Judgments","container-title":"Psychological Science","page":"45-48","volume":"9","issue":"1","source":"SAGE Journals","abstract":"According to a two-step account of the mere-exposure effect, repeated exposure leads to the subjective feeling of perceptual fluency, which in turn influences liking. If so, perceptual fluency manipulated by means other than repetition should influence liking. In three experiments, effects of perceptual fluency on affective judgments were examined. In Experiment 1, higher perceptual fluency was achieved by presenting a matching rather than nonmatching prime before showing a target picture. Participants judged targets as prettier if preceded by a matching rather than nonmatching prime. In Experiment 2, perceptual fluency was manipulated by figure-ground contrast. Stimuli were judged as more pretty, and less ugly, the higher the contrast. In Experiment 3, perceptual fluency was manipulated by presentation duration. Stimuli shown for a longer duration were liked more, and disliked less. We conclude (a) that perceptual fluency increases liking and (b) that the experience of fluency is affectively positive, and hence attributed to positive but not to negative features, as reflected in a differential impact on positive and negative judgments.","DOI":"10.1111/1467-9280.00008","ISSN":"0956-7976","journalAbbreviation":"Psychol Sci","language":"en","author":[{"family":"Reber","given":"Rolf"},{"family":"Winkielman","given":"Piotr"},{"family":"Schwarz","given":"Norbert"}],"issued":{"date-parts":[["1998",1,1]]}}}],"schema":"https://github.com/citation-style-language/schema/raw/master/csl-citation.json"}</w:instrText>
      </w:r>
      <w:r>
        <w:rPr/>
        <w:fldChar w:fldCharType="separate"/>
      </w:r>
      <w:bookmarkStart w:id="12" w:name="Bookmark12"/>
      <w:r>
        <w:rPr/>
      </w:r>
      <w:r>
        <w:rPr>
          <w:rFonts w:cs="Times New Roman"/>
          <w:vertAlign w:val="superscript"/>
          <w:lang w:val="en-US"/>
        </w:rPr>
        <w:t>17–19</w:t>
      </w:r>
      <w:r>
        <w:rPr/>
      </w:r>
      <w:r>
        <w:rPr/>
        <w:fldChar w:fldCharType="end"/>
      </w:r>
      <w:bookmarkEnd w:id="12"/>
      <w:r>
        <w:rPr>
          <w:rFonts w:cs="Times New Roman"/>
          <w:lang w:val="en-US"/>
        </w:rPr>
        <w:t>. In parallel, other studies have shown that visual art has fractal-like statistics similar to natural scenes, whereas less aesthetic images, such as those of laboratory objects (i.e. spectrometers, lab benches, etc...) do not. Psychologists hypothesize that people prefer art with the spatial statistics of natural scenes because our brains have evolved to efficiently process them</w:t>
      </w:r>
      <w:r>
        <w:fldChar w:fldCharType="begin"/>
      </w:r>
      <w:r>
        <w:rPr/>
        <w:instrText>ADDIN ZOTERO_ITEM CSL_CITATION {"citationID":"A3C4aFpu","properties":{"formattedCitation":"\\super 20\\uc0\\u8211{}24\\nosupersub{}","plainCitation":"20–24","noteIndex":0},"citationItems":[{"id":122,"uris":["http://zotero.org/users/local/rYHVRoDc/items/9HES2CUS"],"uri":["http://zotero.org/users/local/rYHVRoDc/items/9HES2CUS"],"itemData":{"id":122,"type":"article-journal","title":"Statistical regularities in art: Relations with visual coding and perception","container-title":"Vision Research","page":"1503-1509","volume":"50","issue":"16","source":"ScienceDirect","abstract":"Since at least 1935, vision researchers have used art stimuli to test human response to complex scenes. This is sensible given the “inherent interestingness” of art and its relation to the natural visual world. The use of art stimuli has remained popular, especially in eye tracking studies. Moreover, stimuli in common use by vision scientists are inspired by the work of famous artists (e.g., Mondrians). Artworks are also popular in vision science as illustrations of a host of visual phenomena, such as depth cues and surface properties. However, until recently, there has been scant consideration of the spatial, luminance, and color statistics of artwork, and even less study of ways that regularities in such statistics could affect visual processing. Furthermore, the relationship between regularities in art images and those in natural scenes has received little or no attention. In the past few years, there has been a concerted effort to study statistical regularities in art as they relate to neural coding and visual perception, and art stimuli have begun to be studied in rigorous ways, as natural scenes have been. In this minireview, we summarize quantitative studies of links between regular statistics in artwork and processing in the visual stream. The results of these studies suggest that art is especially germane to understanding human visual coding and perception, and it therefore warrants wider study.","DOI":"10.1016/j.visres.2010.05.002","ISSN":"0042-6989","title-short":"Statistical regularities in art","journalAbbreviation":"Vision Research","author":[{"family":"Graham","given":"Daniel J."},{"family":"Redies","given":"Christoph"}],"issued":{"date-parts":[["2010",7,21]]}}},{"id":102,"uris":["http://zotero.org/users/local/rYHVRoDc/items/T8Y7XTXC"],"uri":["http://zotero.org/users/local/rYHVRoDc/items/T8Y7XTXC"],"itemData":{"id":102,"type":"article-journal","title":"Artists portray human faces with the Fourier statistics of complex natural scenes","container-title":"Network: Computation in Neural Systems","page":"235-248","volume":"18","issue":"3","source":"Taylor and Francis+NEJM","abstract":"When artists portray human faces, they generally endow their portraits with properties that render the faces esthetically more pleasing. To obtain insight into the changes introduced by artists, we compared Fourier power spectra in photographs of faces and in portraits by artists. Our analysis was restricted to a large set of monochrome or lightly colored portraits from various Western cultures and revealed a paradoxical result. Although face photographs are not scale-invariant, artists draw human faces with statistical properties that deviate from the face photographs and approximate the scale-invariant, fractal-like properties of complex natural scenes. This result cannot be explained by systematic differences in the complexity of patterns surrounding the faces or by reproduction artifacts. In particular, a moderate change in gamma gradation has little influence on the results. Moreover, the scale-invariant rendering of faces in artists’ portraits was found to be independent of cultural variables, such as century of origin or artistic techniques. We suggest that artists have implicit knowledge of image statistics and prefer natural scene statistics (or some other rules associated with them) in their creations. Fractal-like statistics have been demonstrated previously in other forms of visual art and may be a general attribute of esthetic visual stimuli.","DOI":"10.1080/09548980701574496","ISSN":"0954-898X","note":"PMID: 17852751","author":[{"family":"Redies","given":"Christoph"},{"family":"Hänisch","given":"Jan"},{"family":"Blickhan","given":"Marko"},{"family":"Denzler","given":"Joachim"}],"issued":{"date-parts":[["2007",1,1]]}}},{"id":150,"uris":["http://zotero.org/users/local/rYHVRoDc/items/Q7AD2GGR"],"uri":["http://zotero.org/users/local/rYHVRoDc/items/Q7AD2GGR"],"itemData":{"id":150,"type":"webpage","title":"Fractal-like image statistics in visual art: similarity to natural scenes. - PubMed - NCBI","URL":"https://www.ncbi.nlm.nih.gov/pubmed/18073055","accessed":{"date-parts":[["2019",7,9]]}}},{"id":86,"uris":["http://zotero.org/users/local/rYHVRoDc/items/539ULY69"],"uri":["http://zotero.org/users/local/rYHVRoDc/items/539ULY69"],"itemData":{"id":86,"type":"article-journal","title":"Statistical regularities of art images and natural scenes: Spectra, sparseness and nonlinearities","container-title":"Spatial Vision","page":"149-164","volume":"21","issue":"1-2","source":"brill.com","DOI":"10.1163/156856807782753877","ISSN":"0169-1015, 1568-5683","title-short":"Statistical regularities of art images and natural scenes","language":"en","author":[{"family":"Graham","given":"Daniel"},{"family":"Field","given":"David"}],"issued":{"date-parts":[["2008",1,1]]}}},{"id":89,"uris":["http://zotero.org/users/local/rYHVRoDc/items/88FR3S9Q"],"uri":["http://zotero.org/users/local/rYHVRoDc/items/88FR3S9Q"],"itemData":{"id":89,"type":"article-journal","title":"Image statistics of American Sign Language: comparison with faces and natural scenes","container-title":"JOSA A","page":"2085-2096","volume":"23","issue":"9","source":"www.osapublishing.org","abstract":"Several lines of evidence suggest that the image statistics of the environment shape visual abilities. To date, the image statistics of natural scenes and faces have been well characterized using Fourier analysis. We employed Fourier analysis to characterize images of signs in American Sign Language (ASL). These images are highly relevant to signers who rely on ASL for communication, and thus the image statistics of ASL might influence signers' visual abilities. Fourier analysis was conducted on 105 static images of signs, and these images were compared with analyses of 100 natural scene images and 100 face images. We obtained two metrics from our Fourier analysis: mean amplitude and entropy of the amplitude across the image set (which is a measure from information theory) as a function of spatial frequency and orientation. The results of our analyses revealed interesting differences in image statistics across the three different image sets, setting up the possibility that ASL experience may alter visual perception in predictable ways. In addition, for all image sets, the mean amplitude results were markedly different from the entropy results, which raises the interesting question of which aspect of an image set (mean amplitude or entropy of the amplitude) is better able to account for known visual abilities.","DOI":"10.1364/JOSAA.23.002085","ISSN":"1520-8532","title-short":"Image statistics of American Sign Language","journalAbbreviation":"J. Opt. Soc. Am. A, JOSAA","language":"EN","author":[{"family":"Bosworth","given":"Rain G."},{"family":"Bartlett","given":"Marian Stewart"},{"family":"Dobkins","given":"Karen R."}],"issued":{"date-parts":[["2006",9,1]]}}}],"schema":"https://github.com/citation-style-language/schema/raw/master/csl-citation.json"}</w:instrText>
      </w:r>
      <w:r>
        <w:rPr/>
        <w:fldChar w:fldCharType="separate"/>
      </w:r>
      <w:bookmarkStart w:id="13" w:name="Bookmark13"/>
      <w:r>
        <w:rPr/>
      </w:r>
      <w:r>
        <w:rPr>
          <w:rFonts w:cs="Times New Roman"/>
          <w:vertAlign w:val="superscript"/>
          <w:lang w:val="en-US"/>
        </w:rPr>
        <w:t>20–24</w:t>
      </w:r>
      <w:r>
        <w:rPr/>
      </w:r>
      <w:r>
        <w:rPr/>
        <w:fldChar w:fldCharType="end"/>
      </w:r>
      <w:bookmarkEnd w:id="13"/>
      <w:r>
        <w:rPr>
          <w:rFonts w:cs="Times New Roman"/>
          <w:lang w:val="en-US"/>
        </w:rPr>
        <w:t>. Results from cognitive psychology therefore suggest a processing bias rooted in the reward (pleasure) of efficient information processing</w:t>
      </w:r>
      <w:r>
        <w:fldChar w:fldCharType="begin"/>
      </w:r>
      <w:r>
        <w:rPr/>
        <w:instrText>ADDIN ZOTERO_ITEM CSL_CITATION {"citationID":"9iCuujrf","properties":{"formattedCitation":"\\super 5,25\\nosupersub{}","plainCitation":"5,25","noteIndex":0},"citationItems":[{"id":14,"uris":["http://zotero.org/users/local/rYHVRoDc/items/2A7DWUHF"],"uri":["http://zotero.org/users/local/rYHVRoDc/items/2A7DWUHF"],"itemData":{"id":14,"type":"article-journal","title":"Processing bias: extending sensory drive to include efficacy and efficiency in information processing","container-title":"Proceedings of the Royal Society B: Biological Sciences","page":"20190165","volume":"286","issue":"1900","source":"royalsocietypublishing.org (Atypon)","abstract":"Communication signals often comprise an array of colours, lines, spots, notes or odours that are arranged in complex patterns, melodies or blends. Receiver perception is assumed to influence preference and thus the evolution of signal design, but evolutionary biologists still struggle to understand how perception, preference and signal design are mechanistically linked. In parallel, the field of empirical aesthetics aims to understand why people like some designs more than others. The model of processing bias discussed here is rooted in empirical aesthetics, which posits that preferences are influenced by the emotional system as it monitors the dynamics of information processing and that attractive signals have effective designs that maximize information transmission, efficient designs that allow information processing at low metabolic cost, or both. We refer to the causal link between preference and the emotionally rewarding experience of effective and efficient information processing as the processing bias, and we apply it to the evolutionary model of sensory drive. A sensory drive model that incorporates processing bias hypothesizes a causal chain of relationships between the environment, perception, pleasure, preference and ultimately the evolution of signal design, both simple and complex.","DOI":"10.1098/rspb.2019.0165","title-short":"Processing bias","journalAbbreviation":"Proceedings of the Royal Society B: Biological Sciences","author":[{"literal":"Renoult Julien P."},{"literal":"Mendelson Tamra C."}],"issued":{"date-parts":[["2019",4,10]]}}},{"id":52,"uris":["http://zotero.org/users/local/rYHVRoDc/items/YU6S5GZA"],"uri":["http://zotero.org/users/local/rYHVRoDc/items/YU6S5GZA"],"itemData":{"id":52,"type":"article-journal","title":"Evaluation and hedonic value in mate choice","container-title":"Current Zoology","page":"485-492","volume":"64","issue":"4","source":"academic.oup.com","abstract":"Abstract.  Mating preferences can show extreme variation within and among individuals even when sensory inputs are conserved. This variation is a result of chan","DOI":"10.1093/cz/zoy054","journalAbbreviation":"Curr Zool","language":"en","author":[{"family":"Rosenthal","given":"Gil G."}],"issued":{"date-parts":[["2018",8,1]]}}}],"schema":"https://github.com/citation-style-language/schema/raw/master/csl-citation.json"}</w:instrText>
      </w:r>
      <w:r>
        <w:rPr/>
        <w:fldChar w:fldCharType="separate"/>
      </w:r>
      <w:bookmarkStart w:id="14" w:name="Bookmark14"/>
      <w:r>
        <w:rPr/>
      </w:r>
      <w:r>
        <w:rPr>
          <w:rFonts w:cs="Times New Roman"/>
          <w:vertAlign w:val="superscript"/>
          <w:lang w:val="en-US"/>
        </w:rPr>
        <w:t>5,25</w:t>
      </w:r>
      <w:r>
        <w:rPr/>
      </w:r>
      <w:r>
        <w:rPr/>
        <w:fldChar w:fldCharType="end"/>
      </w:r>
      <w:bookmarkEnd w:id="14"/>
      <w:r>
        <w:rPr>
          <w:rFonts w:cs="Times New Roman"/>
          <w:lang w:val="en-US"/>
        </w:rPr>
        <w:t>. Renoult and Mendelson hypothesize</w:t>
      </w:r>
      <w:ins w:id="0" w:author="Unknown Author" w:date="2019-09-05T16:11:15Z">
        <w:r>
          <w:rPr>
            <w:rFonts w:cs="Times New Roman"/>
            <w:lang w:val="en-US"/>
          </w:rPr>
          <w:t>d</w:t>
        </w:r>
      </w:ins>
      <w:r>
        <w:rPr>
          <w:rFonts w:cs="Times New Roman"/>
          <w:lang w:val="en-US"/>
        </w:rPr>
        <w:t xml:space="preserve"> that this processing bias is not limited to humans, predicting that other animals should also prefer the fractal-like statistics of their habitats, and that this preference could help explain the evolution and diversification of complex animal signal patterns</w:t>
      </w:r>
      <w:r>
        <w:fldChar w:fldCharType="begin"/>
      </w:r>
      <w:r>
        <w:rPr/>
        <w:instrText>ADDIN ZOTERO_ITEM CSL_CITATION {"citationID":"YwbrWJdp","properties":{"formattedCitation":"\\super 5\\nosupersub{}","plainCitation":"5","noteIndex":0},"citationItems":[{"id":14,"uris":["http://zotero.org/users/local/rYHVRoDc/items/2A7DWUHF"],"uri":["http://zotero.org/users/local/rYHVRoDc/items/2A7DWUHF"],"itemData":{"id":14,"type":"article-journal","title":"Processing bias: extending sensory drive to include efficacy and efficiency in information processing","container-title":"Proceedings of the Royal Society B: Biological Sciences","page":"20190165","volume":"286","issue":"1900","source":"royalsocietypublishing.org (Atypon)","abstract":"Communication signals often comprise an array of colours, lines, spots, notes or odours that are arranged in complex patterns, melodies or blends. Receiver perception is assumed to influence preference and thus the evolution of signal design, but evolutionary biologists still struggle to understand how perception, preference and signal design are mechanistically linked. In parallel, the field of empirical aesthetics aims to understand why people like some designs more than others. The model of processing bias discussed here is rooted in empirical aesthetics, which posits that preferences are influenced by the emotional system as it monitors the dynamics of information processing and that attractive signals have effective designs that maximize information transmission, efficient designs that allow information processing at low metabolic cost, or both. We refer to the causal link between preference and the emotionally rewarding experience of effective and efficient information processing as the processing bias, and we apply it to the evolutionary model of sensory drive. A sensory drive model that incorporates processing bias hypothesizes a causal chain of relationships between the environment, perception, pleasure, preference and ultimately the evolution of signal design, both simple and complex.","DOI":"10.1098/rspb.2019.0165","title-short":"Processing bias","journalAbbreviation":"Proceedings of the Royal Society B: Biological Sciences","author":[{"literal":"Renoult Julien P."},{"literal":"Mendelson Tamra C."}],"issued":{"date-parts":[["2019",4,10]]}}}],"schema":"https://github.com/citation-style-language/schema/raw/master/csl-citation.json"}</w:instrText>
      </w:r>
      <w:r>
        <w:rPr/>
        <w:fldChar w:fldCharType="separate"/>
      </w:r>
      <w:bookmarkStart w:id="15" w:name="Bookmark15"/>
      <w:r>
        <w:rPr/>
      </w:r>
      <w:r>
        <w:rPr>
          <w:rFonts w:cs="Times New Roman"/>
          <w:vertAlign w:val="superscript"/>
          <w:lang w:val="en-US"/>
        </w:rPr>
        <w:t>5</w:t>
      </w:r>
      <w:r>
        <w:rPr/>
      </w:r>
      <w:r>
        <w:rPr/>
        <w:fldChar w:fldCharType="end"/>
      </w:r>
      <w:bookmarkEnd w:id="15"/>
      <w:r>
        <w:rPr>
          <w:rFonts w:cs="Times New Roman"/>
          <w:lang w:val="en-US"/>
        </w:rPr>
        <w:t>.</w:t>
      </w:r>
    </w:p>
    <w:p>
      <w:pPr>
        <w:pStyle w:val="BodyA"/>
        <w:spacing w:lineRule="auto" w:line="480"/>
        <w:ind w:firstLine="709"/>
        <w:rPr/>
      </w:pPr>
      <w:r>
        <w:rPr>
          <w:rFonts w:cs="Times New Roman"/>
          <w:lang w:val="en-US"/>
        </w:rPr>
        <w:t xml:space="preserve">To date, </w:t>
      </w:r>
      <w:ins w:id="1" w:author="Unknown Author" w:date="2019-09-05T16:11:33Z">
        <w:r>
          <w:rPr>
            <w:rFonts w:cs="Times New Roman"/>
            <w:lang w:val="en-US"/>
          </w:rPr>
          <w:t xml:space="preserve">most </w:t>
        </w:r>
      </w:ins>
      <w:r>
        <w:rPr>
          <w:rFonts w:cs="Times New Roman"/>
          <w:lang w:val="en-US"/>
        </w:rPr>
        <w:t>psychological studies of efficient processing have considered natural scenes to be homogeneous, disregarding potential variation between habitats. However, other studies have shown that habitats can differ significantly in spatial statistics, and specifically in the statistics that measure visual redundancies</w:t>
      </w:r>
      <w:r>
        <w:fldChar w:fldCharType="begin"/>
      </w:r>
      <w:r>
        <w:rPr/>
        <w:instrText>ADDIN ZOTERO_ITEM CSL_CITATION {"citationID":"ZxyMtQat","properties":{"formattedCitation":"\\super 26,27\\nosupersub{}","plainCitation":"26,27","noteIndex":0},"citationItems":[{"id":55,"uris":["http://zotero.org/users/local/rYHVRoDc/items/M479PXPL"],"uri":["http://zotero.org/users/local/rYHVRoDc/items/M479PXPL"],"itemData":{"id":55,"type":"book","title":"Image Statistics in Visual Computing","publisher":"A K Peters/CRC Press","source":"www.taylorfrancis.com","abstract":"To achieve the complex task of interpreting what we see, our brains rely on statistical regularities and patterns in visual data. Knowledge of these","URL":"https://www.taylorfrancis.com/books/9780429107313","ISBN":"978-0-429-10731-3","note":"DOI: 10.1201/b15981","language":"en","author":[{"family":"Pouli","given":"Tania"},{"family":"Reinhard","given":"Erik"},{"family":"Cunningham","given":"Douglas W."},{"family":"Reinhard","given":"Erik"},{"family":"Cunningham","given":"Douglas W."}],"issued":{"date-parts":[["2013",12,13]]},"accessed":{"date-parts":[["2019",7,2]]}}},{"id":57,"uris":["http://zotero.org/users/local/rYHVRoDc/items/SERVRPR7"],"uri":["http://zotero.org/users/local/rYHVRoDc/items/SERVRPR7"],"itemData":{"id":57,"type":"article-journal","title":"Contrast adaptation and the spatial structure of natural images","container-title":"JOSA A","page":"2355-2366","volume":"14","issue":"9","source":"www.osapublishing.org","abstract":"Natural images have a characteristic spatial structure, with amplitude spectra that decrease with frequency roughly as 1/f. We have examined how contrast (pattern-selective) adaptation to this structure influences the spatial sensitivity of the visual system. Contrast thresholds and suprathreshold contrast and frequency matches were measured after adaptation to random samples from an ensemble of images of outdoor scenes or of synthetic images formed by filtering the amplitude spectra of noise over a range of spectral slopes. Adaptation selectively reduced sensitivity at low-to-medium frequencies, biasing contrast sensitivity toward higher frequencies. The pattern of aftereffects was similar for different natural image ensembles but varied with large changes in the slope of the noise spectra. Our results suggest that adaptation to the spatial structure in natural scenes may exert strong and selective influences on perception that are important in characterizing the normal operating states of the visual system.","DOI":"10.1364/JOSAA.14.002355","ISSN":"1520-8532","journalAbbreviation":"J. Opt. Soc. Am. A, JOSAA","language":"EN","author":[{"family":"Webster","given":"Michael A."},{"family":"Miyahara","given":"Eriko"}],"issued":{"date-parts":[["1997",9,1]]}}}],"schema":"https://github.com/citation-style-language/schema/raw/master/csl-citation.json"}</w:instrText>
      </w:r>
      <w:r>
        <w:rPr/>
        <w:fldChar w:fldCharType="separate"/>
      </w:r>
      <w:bookmarkStart w:id="16" w:name="Bookmark16"/>
      <w:r>
        <w:rPr/>
      </w:r>
      <w:r>
        <w:rPr>
          <w:rFonts w:cs="Times New Roman"/>
          <w:vertAlign w:val="superscript"/>
          <w:lang w:val="en-US"/>
        </w:rPr>
        <w:t>26,27</w:t>
      </w:r>
      <w:r>
        <w:rPr/>
      </w:r>
      <w:r>
        <w:rPr/>
        <w:fldChar w:fldCharType="end"/>
      </w:r>
      <w:bookmarkEnd w:id="16"/>
      <w:r>
        <w:rPr>
          <w:rFonts w:cs="Times New Roman"/>
          <w:lang w:val="en-US"/>
        </w:rPr>
        <w:t xml:space="preserve">. Such studies quantify the intuitive: an image of the forest understory, with highly repeating vertical contrast (trees), will have different spatial statistics than an image of a desert, or a beach. Thus, organisms occupying habitats with different spatial redundancies are predicted to have environment-dependent differences in visual processing. In keeping with a hypothesis of sensory drive, these processing differences could lead to environment-dependent differences in pattern preferences, with the most efficiently processed (and thus preferred) environments being those inhabited by a given perceiver or by its ancestors. </w:t>
      </w:r>
      <w:r>
        <w:rPr>
          <w:rFonts w:cs="Times New Roman"/>
          <w:iCs/>
          <w:lang w:val="en-US"/>
        </w:rPr>
        <w:t>A hypothesis of signal diversification based on processing bias therefore predicts that the spatial statistics of complex visual signals whose function is attraction, as in courtship, will match those of the local habitat</w:t>
      </w:r>
      <w:r>
        <w:fldChar w:fldCharType="begin"/>
      </w:r>
      <w:r>
        <w:rPr/>
        <w:instrText>ADDIN ZOTERO_ITEM CSL_CITATION {"citationID":"FuH0hpoy","properties":{"formattedCitation":"\\super 5\\nosupersub{}","plainCitation":"5","noteIndex":0},"citationItems":[{"id":14,"uris":["http://zotero.org/users/local/rYHVRoDc/items/2A7DWUHF"],"uri":["http://zotero.org/users/local/rYHVRoDc/items/2A7DWUHF"],"itemData":{"id":14,"type":"article-journal","title":"Processing bias: extending sensory drive to include efficacy and efficiency in information processing","container-title":"Proceedings of the Royal Society B: Biological Sciences","page":"20190165","volume":"286","issue":"1900","source":"royalsocietypublishing.org (Atypon)","abstract":"Communication signals often comprise an array of colours, lines, spots, notes or odours that are arranged in complex patterns, melodies or blends. Receiver perception is assumed to influence preference and thus the evolution of signal design, but evolutionary biologists still struggle to understand how perception, preference and signal design are mechanistically linked. In parallel, the field of empirical aesthetics aims to understand why people like some designs more than others. The model of processing bias discussed here is rooted in empirical aesthetics, which posits that preferences are influenced by the emotional system as it monitors the dynamics of information processing and that attractive signals have effective designs that maximize information transmission, efficient designs that allow information processing at low metabolic cost, or both. We refer to the causal link between preference and the emotionally rewarding experience of effective and efficient information processing as the processing bias, and we apply it to the evolutionary model of sensory drive. A sensory drive model that incorporates processing bias hypothesizes a causal chain of relationships between the environment, perception, pleasure, preference and ultimately the evolution of signal design, both simple and complex.","DOI":"10.1098/rspb.2019.0165","title-short":"Processing bias","journalAbbreviation":"Proceedings of the Royal Society B: Biological Sciences","author":[{"literal":"Renoult Julien P."},{"literal":"Mendelson Tamra C."}],"issued":{"date-parts":[["2019",4,10]]}}}],"schema":"https://github.com/citation-style-language/schema/raw/master/csl-citation.json"}</w:instrText>
      </w:r>
      <w:r>
        <w:rPr/>
        <w:fldChar w:fldCharType="separate"/>
      </w:r>
      <w:bookmarkStart w:id="17" w:name="Bookmark17"/>
      <w:r>
        <w:rPr/>
      </w:r>
      <w:r>
        <w:rPr>
          <w:rFonts w:cs="Times New Roman"/>
          <w:vertAlign w:val="superscript"/>
          <w:lang w:val="en-US"/>
        </w:rPr>
        <w:t>5</w:t>
      </w:r>
      <w:r>
        <w:rPr/>
      </w:r>
      <w:r>
        <w:rPr/>
        <w:fldChar w:fldCharType="end"/>
      </w:r>
      <w:bookmarkEnd w:id="17"/>
      <w:r>
        <w:rPr>
          <w:rFonts w:cs="Times New Roman"/>
          <w:iCs/>
          <w:lang w:val="en-US"/>
        </w:rPr>
        <w:t>.</w:t>
      </w:r>
      <w:r>
        <w:rPr>
          <w:rFonts w:cs="Times New Roman"/>
          <w:lang w:val="en-US"/>
        </w:rPr>
        <w:t xml:space="preserve"> Here, we test that prediction in a diverse genus of freshwater fish with complex visual courtship signals. </w:t>
      </w:r>
    </w:p>
    <w:p>
      <w:pPr>
        <w:pStyle w:val="BodyA"/>
        <w:spacing w:lineRule="auto" w:line="480"/>
        <w:ind w:firstLine="709"/>
        <w:rPr/>
      </w:pPr>
      <w:r>
        <w:rPr>
          <w:rFonts w:cs="Times New Roman"/>
          <w:lang w:val="en-US"/>
        </w:rPr>
        <w:t xml:space="preserve">Darters (Percidae: </w:t>
      </w:r>
      <w:r>
        <w:rPr>
          <w:rFonts w:cs="Times New Roman"/>
          <w:i/>
          <w:lang w:val="en-US"/>
        </w:rPr>
        <w:t>Etheostoma</w:t>
      </w:r>
      <w:r>
        <w:rPr>
          <w:rFonts w:cs="Times New Roman"/>
          <w:lang w:val="en-US"/>
        </w:rPr>
        <w:t>) are an especially appropriate system in which to study the diversity of visual patterns in the context of sensory drive and processing bias. Darters are a diverse group of benthic freshwater fish, found throughout the eastern United States</w:t>
      </w:r>
      <w:r>
        <w:fldChar w:fldCharType="begin"/>
      </w:r>
      <w:r>
        <w:rPr/>
        <w:instrText>ADDIN ZOTERO_ITEM CSL_CITATION {"citationID":"E2Smxo5K","properties":{"formattedCitation":"\\super 28\\nosupersub{}","plainCitation":"28","noteIndex":0},"citationItems":[{"id":59,"uris":["http://zotero.org/users/local/rYHVRoDc/items/97G5YZDZ"],"uri":["http://zotero.org/users/local/rYHVRoDc/items/97G5YZDZ"],"itemData":{"id":59,"type":"book","title":"Handbook of Darters","publisher":"TFH Publications","number-of-pages":"282","source":"Google Books","ISBN":"978-0-87666-804-7","note":"Google-Books-ID: qiAWAQAAIAAJ","language":"en","author":[{"family":"Page","given":"Lawrence M."}],"issued":{"date-parts":[["1983"]]}}}],"schema":"https://github.com/citation-style-language/schema/raw/master/csl-citation.json"}</w:instrText>
      </w:r>
      <w:r>
        <w:rPr/>
        <w:fldChar w:fldCharType="separate"/>
      </w:r>
      <w:bookmarkStart w:id="18" w:name="Bookmark18"/>
      <w:r>
        <w:rPr/>
      </w:r>
      <w:r>
        <w:rPr>
          <w:rFonts w:cs="Times New Roman"/>
          <w:vertAlign w:val="superscript"/>
          <w:lang w:val="en-US"/>
        </w:rPr>
        <w:t>28</w:t>
      </w:r>
      <w:r>
        <w:rPr/>
      </w:r>
      <w:r>
        <w:rPr/>
        <w:fldChar w:fldCharType="end"/>
      </w:r>
      <w:bookmarkEnd w:id="18"/>
      <w:r>
        <w:rPr>
          <w:rFonts w:cs="Times New Roman"/>
          <w:lang w:val="en-US"/>
        </w:rPr>
        <w:t>. Phylogenetic evidence suggests that the most recent common ancestor of darters existed between 30 and 40 million years ago, and darters are the second most species rich group of freshwater fish in North America</w:t>
      </w:r>
      <w:r>
        <w:fldChar w:fldCharType="begin"/>
      </w:r>
      <w:r>
        <w:rPr/>
        <w:instrText>ADDIN ZOTERO_ITEM CSL_CITATION {"citationID":"aalbaL6y","properties":{"formattedCitation":"\\super 29,30\\nosupersub{}","plainCitation":"29,30","noteIndex":0},"citationItems":[{"id":64,"uris":["http://zotero.org/users/local/rYHVRoDc/items/AG7FK82Z"],"uri":["http://zotero.org/users/local/rYHVRoDc/items/AG7FK82Z"],"itemData":{"id":64,"type":"article-journal","title":"Dense Taxon Sampling Using AFLPs Leads to Greater Accuracy in Phylogeny Estimation and Classification of Darters (Percidae: Etheostomatinae)","container-title":"Copeia","page":"257-268","volume":"2014","issue":"2","source":"asihcopeiaonline.org (Atypon)","abstract":"The classification of the North American darters (Percidae: Etheostomatinae) has been a subject of historical interest and rigorous debate. Conflicting morphological and molecular phylogenetic analyses have made relationships among species unclear and have hampered attempts at classification. Recently we showed that amplified fragment length polymorphism (AFLP) data provide support for relatively ancient relationships (&gt;30 mya) among darters that are consistent with numerous morphological hypotheses. We predicted that increasing the number of extant species sampled would result in a more accurate estimate of evolutionary relationships and increase the statistical resolution, particularly at deeper nodes, as it would increase the probability that two taxa share homologous alleles (fragments) and link deeper relationships, thus overcoming noise created by homoplasious fragments. To test this prediction, we added 32 species to our original analysis of 69 species and reconstructed evolutionary histories using Bayesian methods for AFLPs to infer phylogenetic relationships. Overall resolution of the tree substantially improved. Bayesian Posterior Probabilities were strong (greater than 0.95) at most of the deeper nodes, and most notably increased to 0.97 and 0.99 BPP at the two most ancient and previously weakly supported nodes in Etheostoma (estimated divergence approximately 26.1–33.5 mya). Our results indicated that dense taxon sampling may be necessary to increase accuracy and resolution when reconstructing ancient evolutionary relationships using AFLPs. Results of the present study were compared with earlier classifications and with recent studies on phylogenetic relationships to identify best-supported genera and subgenera.","DOI":"10.1643/OT-13-039","ISSN":"0045-8511","title-short":"Dense Taxon Sampling Using AFLPs Leads to Greater Accuracy in Phylogeny Estimation and Classification of Darters (Percidae","journalAbbreviation":"Copeia","author":[{"family":"Smith","given":"Tracy A."},{"family":"Ciccotto","given":"Patrick J."},{"family":"Mendelson","given":"Tamra C."},{"family":"Page","given":"Lawrence M."}],"issued":{"date-parts":[["2014",6,1]]}}},{"id":61,"uris":["http://zotero.org/users/local/rYHVRoDc/items/8AT6YXSS"],"uri":["http://zotero.org/users/local/rYHVRoDc/items/8AT6YXSS"],"itemData":{"id":61,"type":"article-journal","title":"Phylogeny and Temporal Diversification of Darters (Percidae: Etheostomatinae)","container-title":"Systematic Biology","page":"565-595","volume":"60","issue":"5","source":"academic.oup.com","abstract":"Abstract.  Discussions aimed at resolution of the Tree of Life are most often focused on the interrelationships of major organismal lineages. In this study, we","DOI":"10.1093/sysbio/syr052","ISSN":"1063-5157","title-short":"Phylogeny and Temporal Diversification of Darters (Percidae","journalAbbreviation":"Syst Biol","language":"en","author":[{"family":"Near","given":"Thomas J."},{"family":"Bossu","given":"Christen M."},{"family":"Bradburd","given":"Gideon S."},{"family":"Carlson","given":"Rose L."},{"family":"Harrington","given":"Richard C."},{"family":"Hollingsworth","given":"Phillip R."},{"family":"Keck","given":"Benjamin P."},{"family":"Etnier","given":"David A."}],"issued":{"date-parts":[["2011",10,1]]}}}],"schema":"https://github.com/citation-style-language/schema/raw/master/csl-citation.json"}</w:instrText>
      </w:r>
      <w:r>
        <w:rPr/>
        <w:fldChar w:fldCharType="separate"/>
      </w:r>
      <w:bookmarkStart w:id="19" w:name="Bookmark19"/>
      <w:r>
        <w:rPr/>
      </w:r>
      <w:r>
        <w:rPr>
          <w:rFonts w:cs="Times New Roman"/>
          <w:vertAlign w:val="superscript"/>
          <w:lang w:val="en-US"/>
        </w:rPr>
        <w:t>29,30</w:t>
      </w:r>
      <w:r>
        <w:rPr/>
      </w:r>
      <w:r>
        <w:rPr/>
        <w:fldChar w:fldCharType="end"/>
      </w:r>
      <w:bookmarkEnd w:id="19"/>
      <w:r>
        <w:rPr>
          <w:rFonts w:cs="Times New Roman"/>
          <w:lang w:val="en-US"/>
        </w:rPr>
        <w:t>. During their breeding season (typically March through May), male darters of most species exhibit species-specific nuptial coloration used in courtship and competition, while females typically remain drab and cryptic. In addition to their striking male color displays, different species of darters exhibit marked variation in patterning (Figure 1). Mate choice assays in some darter species have shown that both males and females prefer the nuptial coloration and pattern of conspecifics</w:t>
      </w:r>
      <w:r>
        <w:fldChar w:fldCharType="begin"/>
      </w:r>
      <w:r>
        <w:rPr/>
        <w:instrText>ADDIN ZOTERO_ITEM CSL_CITATION {"citationID":"mBzZzqjH","properties":{"unsorted":true,"formattedCitation":"\\super 31\\uc0\\u8211{}35\\nosupersub{}","plainCitation":"31–35","noteIndex":0},"citationItems":[{"id":160,"uris":["http://zotero.org/users/local/rYHVRoDc/items/75KGXLH5"],"uri":["http://zotero.org/users/local/rYHVRoDc/items/75KGXLH5"],"itemData":{"id":160,"type":"article-journal","title":"Male behaviour predicts trait divergence and the evolution of reproductive isolation in darters (Percidae: Etheostoma)","container-title":"Animal Behaviour","page":"179-186","volume":"112","source":"ScienceDirect","abstract":"The diversity of secondary sexual signals across animals has led evolutionary biologists to hypothesize an important role for sexual selection in the process of speciation. Testing this hypothesis typically focuses on male–female mating interactions and divergence in female mate preferences between populations, leading to behavioural reproductive isolation. While informative, these tests rarely account for the potential contributions of male–male competitive interactions and male mate preferences to speciation. By incorporating male and female behavioural data across a genus of colourful freshwater fishes (Percidae: Etheostoma), our results suggest coevolution between male signals and aggressive responses and a potential role for male mating biases alongside female mating biases in the evolution of behavioural isolation between allopatric species. These surprising results imply an important function for male behaviours in trait divergence and the evolution of reproductive isolation, suggesting that a broader view of sexual selection is vital to addressing its role in speciation.","DOI":"10.1016/j.anbehav.2015.11.027","ISSN":"0003-3472","title-short":"Male behaviour predicts trait divergence and the evolution of reproductive isolation in darters (Percidae","journalAbbreviation":"Animal Behaviour","author":[{"family":"Martin","given":"Michael D."},{"family":"Mendelson","given":"Tamra C."}],"issued":{"date-parts":[["2016",2,1]]}}},{"id":163,"uris":["http://zotero.org/users/local/rYHVRoDc/items/SQMWGHPI"],"uri":["http://zotero.org/users/local/rYHVRoDc/items/SQMWGHPI"],"itemData":{"id":163,"type":"article-journal","title":"Male and female responses to species-specific coloration in darters (Percidae: Etheostoma)","container-title":"Animal Behaviour","page":"1251-1259","volume":"85","issue":"6","source":"ScienceDirect","abstract":"Male secondary sexual traits often comprise multiple components and can function in different contexts. Male signals can target females for mating, males for aggression, and may also function in interspecific interactions. In darter fishes (Percidae: Etheostoma), male nuptial coloration is a multicomponent secondary sexual signal. Females are known to respond to this signal in both intra- and interspecific contexts; they prefer conspecific over heterospecific coloration and prefer a particular colour variant within species. We also have shown that two components of this complex signal (colour and pattern) are each sufficient, in isolation, to attract females. Here, we demonstrate that males also respond to variation in nuptial coloration. Males of two sympatric species showed an association preference for motorized models with conspecific over heterospecific coloration. We also sought to determine whether colour or pattern presides over the other in its influence on female and male behaviour. Using model fish representing conspecific colour (hue) with mismatched heterospecific patterning (and vice versa), we asked whether either sex preferred one element over the other. Female and male Etheostoma barrenense preferred models showing conspecific male coloration in a heterospecific pattern. In contrast, neither male nor female Etheostoma zonale showed a preference for models displaying conspecific colour or conspecific pattern. We speculate that colour may be under stronger sexual selection than pattern in E. barrenense, whereas colour and pattern may be equally important social cues for E. zonale.","DOI":"10.1016/j.anbehav.2013.03.012","ISSN":"0003-3472","title-short":"Male and female responses to species-specific coloration in darters (Percidae","journalAbbreviation":"Animal Behaviour","author":[{"family":"Williams","given":"Tory H."},{"family":"Mendelson","given":"Tamra C."}],"issued":{"date-parts":[["2013",6,1]]}}},{"id":"ex6drC7r/3mAVDOcO","uris":["http://zotero.org/users/local/rYHVRoDc/items/JZYJLTUG"],"uri":["http://zotero.org/users/local/rYHVRoDc/items/JZYJLTUG"],"itemData":{"id":168,"type":"article-journal","title":"Behavioral Isolation Based on Visual Signals in a Sympatric Pair of Darter Species","container-title":"Ethology","page":"1038-1049","volume":"116","issue":"11","source":"onlinelibrary.wiley.com (Atypon)","abstract":"Abstract Elaborate visual communication signals characterize many animal lineages. Often sex-limited, these signals are generally assumed to result from sexual selection, and in many cases, their evolution is thought to play a central role in speciation. The co-evolution of male visual signals and female preferences is hypothesized to result in behavioral isolation between divergent lineages; however, for many lineages characterized by elaborate visual signals, the importance of visual differences in behavioral isolation is not well established. Darters (fish genus Etheostoma) are particularly appropriate for examining the role of visual signals in behavioral isolation. They comprise one of the most diverse groups of North American freshwater fish, and nearly every species is characterized by unique nuptial coloration. Multiple darter species co-exist in sympatric populations, indicating that reproductive barriers are central to maintaining these extraordinarily diverse color patterns. This study demonstrates the presence of behavioral isolation between a pair of distinctly colored sympatric darter species, Etheostoma barrenense and Etheostoma zonale, through experimental observations using an artificial stream. In addition, a series of dichotomous mate-choice trials indicate that females prefer conspecific males over heterospecifics based on visual differences alone. We therefore provide the first evidence that visual signals are a critical trait maintaining behavioral isolation in darters, a lineage of fishes with spectacular diversification in visual communication.","DOI":"10.1111/j.1439-0310.2010.01816.x","ISSN":"0179-1613","journalAbbreviation":"Ethology","author":[{"family":"Williams","given":"Tory H."},{"family":"Mendelson","given":"Tamra C."}],"issued":{"date-parts":[["2010",11,1]]}}},{"id":66,"uris":["http://zotero.org/users/local/rYHVRoDc/items/39C48NW7"],"uri":["http://zotero.org/users/local/rYHVRoDc/items/39C48NW7"],"itemData":{"id":66,"type":"article-journal","title":"Female preference for male coloration may explain behavioural isolation in sympatric darters","container-title":"Animal Behaviour","page":"683-689","volume":"82","issue":"4","source":"ScienceDirect","abstract":"Animal colour patterns are among the most striking examples of biological diversity. Elaborate coloration is thought to play a role in mate choice within populations and to pose a barrier to interbreeding between species, with individuals preferring the coloration of conspecifics. Ideally, the importance of coloration as a reproductive barrier would be tested by holding all traits constant and manipulating only colour to test its effect. In butterflies, researchers use paper models to manipulate female colour patterns and show strong male preference for conspecific female coloration. In African cichlids and poison frogs, researchers manipulate the light environment to test the importance of male colour in female preference for conspecifics. Here we use motorized models to test whether females in a pair of sexually dimorphic fish species (genus: Etheostoma) prefer conspecific over heterospecific male coloration. By isolating and manipulating specific components of male coloration, we show that females of both species significantly prefer conspecific male colour (red versus green) and pattern (stripe versus bars). These results provide strong evidence that female preference for conspecific male nuptial coloration may play a critical role in behavioural isolation.","DOI":"10.1016/j.anbehav.2011.06.023","ISSN":"0003-3472","journalAbbreviation":"Animal Behaviour","author":[{"family":"Williams","given":"Tory H."},{"family":"Mendelson","given":"Tamra C."}],"issued":{"date-parts":[["2011",10,1]]}}},{"id":69,"uris":["http://zotero.org/users/local/rYHVRoDc/items/FPN3HEGE"],"uri":["http://zotero.org/users/local/rYHVRoDc/items/FPN3HEGE"],"itemData":{"id":69,"type":"article-journal","title":"Disentangling Female Mate Choice and Male Competition in the Rainbow Darter, Etheostoma caeruleum","container-title":"Copeia","page":"138-148","volume":"2003","issue":"1","source":"asihcopeiaonline.org (Atypon)","abstract":"Sexual selection via female choice is assumed to be common in darters despite few studies demonstrating the phenomenon. This study examines the breeding behaviors of the rainbow darter, Etheostoma caeruleum, and addresses the following four questions: Do females exhibit mating preferences? Which behavioral variables are good measures of female mating preferences? Which male behaviors are used in the context of mating? How do female choice and male competition affect mating success? In dichotomous choice tests, where females could choose between males from two different populations, females performed a precopulatory behavior (nosedigs) significantly more often in front of males from Prairieville Creek than they did in front of males from Seven Mile Creek. However, no pattern of choice was detected when preference was measured as the amount of time spent associated with each male. When the animals were allowed to interact freely, males competed aggressively over the female by chasing and attacking each other. Group spawns occurred where two males mated simultaneously with the female. Male spawning success was positively correlated with male guarding ability (the ability to prevent a competing male from coming between himself and the female). However, there were no significant correlations between overt aggression (chases and attacks) and male spawning success or between female preference (measured in dichotomous choice tests) and male spawning success. Male interactions, in the form of guarding, appear to play a larger role in determining male mating success than does female choice.","DOI":"10.1643/0045-8511(2003)003[0138:DFMCAM]2.0.CO;2","ISSN":"0045-8511","journalAbbreviation":"Copeia","author":[{"family":"Fuller","given":"Rebecca C."}],"issued":{"date-parts":[["2003",2,1]]}}}],"schema":"https://github.com/citation-style-language/schema/raw/master/csl-citation.json"}</w:instrText>
      </w:r>
      <w:r>
        <w:rPr/>
        <w:fldChar w:fldCharType="separate"/>
      </w:r>
      <w:bookmarkStart w:id="20" w:name="Bookmark20"/>
      <w:r>
        <w:rPr/>
      </w:r>
      <w:r>
        <w:rPr>
          <w:rFonts w:cs="Times New Roman"/>
          <w:vertAlign w:val="superscript"/>
          <w:lang w:val="en-US"/>
        </w:rPr>
        <w:t>31–35</w:t>
      </w:r>
      <w:r>
        <w:rPr/>
      </w:r>
      <w:r>
        <w:rPr/>
        <w:fldChar w:fldCharType="end"/>
      </w:r>
      <w:bookmarkEnd w:id="20"/>
      <w:r>
        <w:rPr>
          <w:rFonts w:cs="Times New Roman"/>
          <w:lang w:val="en-US"/>
        </w:rPr>
        <w:t>. While the most closely related darter species have similar habitat preferences, distantly related species have divergent habitat preferences that distinguish many sympatric species within a community</w:t>
      </w:r>
      <w:r>
        <w:fldChar w:fldCharType="begin"/>
      </w:r>
      <w:r>
        <w:rPr/>
        <w:instrText>ADDIN ZOTERO_ITEM CSL_CITATION {"citationID":"pXYy1KvS","properties":{"formattedCitation":"\\super 36\\uc0\\u8211{}38\\nosupersub{}","plainCitation":"36–38","noteIndex":0},"citationItems":[{"id":78,"uris":["http://zotero.org/users/local/rYHVRoDc/items/J5FRQVDP"],"uri":["http://zotero.org/users/local/rYHVRoDc/items/J5FRQVDP"],"itemData":{"id":78,"type":"article-journal","title":"Habitat partitioning in a community of darters in the Elk River, West Virginia","container-title":"Environmental Biology of Fishes","page":"411-419","volume":"51","issue":"4","source":"Springer Link","abstract":"Microhabitat use and habitat partitioning for 10 darter species (Percidae: Etheostomatini) were studied by direct observation (snorkeling) at five sites in the Elk River drainage, West Virginia, U.S.A. We used canonical discriminant analysis and univariate tests to determine microhabitat variables that were important in segregating species. Darter species were segregated by depth, substrate size, and water velocity. In addition, Percina typically occurred in the water column, whereas species of Etheostoma were benthic and segregated by occurring under, between, and on top of rocks.","DOI":"10.1023/A:1007428930851","ISSN":"1573-5133","journalAbbreviation":"Environmental Biology of Fishes","language":"en","author":[{"family":"Welsh","given":"Stuart A."},{"family":"Perry","given":"Sue A."}],"issued":{"date-parts":[["1998",12,1]]}}},{"id":76,"uris":["http://zotero.org/users/local/rYHVRoDc/items/9ATKPBM7"],"uri":["http://zotero.org/users/local/rYHVRoDc/items/9ATKPBM7"],"itemData":{"id":76,"type":"article-journal","title":"Microhabitat partitioning in a diverse assemblage of darters in the Allegheny River system","container-title":"Environmental Biology of Fishes","page":"37-44","volume":"46","issue":"1","source":"Springer Link","abstract":"SynopsisHabitat partitioning among eleven species of darters (Percidae: Etheostomatini) from the Allegheny River system was studied through underwater observation. Percina caprodes and Percina copelandi showed consistent segregation from Etheostoma by occupying deeper habitats. Substrate size, depth, and water velocity were important variables by which Etheostoma species segregated. Analysis of niche breadth values indicated that species differed widely in their degree of specialization in habitat use; based on the variables measured, Etheostoma zonale was a habitat generalist whereas Etheostoma camurum, Etheostoma tippecanoe, and Percina caprodes tended towards habitat specialization. Habitat segregation appears to be an important mechanism allowing the coexistence of these closely related and ecologically similar species. Microhabitat quantification on a fine scale was important in discovering habitat differences in this diverse system.","DOI":"10.1007/BF00001696","ISSN":"1573-5133","journalAbbreviation":"Environ Biol Fish","language":"en","author":[{"family":"Stauffer","given":"Jay R."},{"family":"Boltz","given":"Jeff M."},{"family":"Kellogg","given":"Karen A."},{"family":"Snik","given":"Ellen S.","non-dropping-particle":"van"}],"issued":{"date-parts":[["1996",5,1]]}}},{"id":74,"uris":["http://zotero.org/users/local/rYHVRoDc/items/Q2CI564D"],"uri":["http://zotero.org/users/local/rYHVRoDc/items/Q2CI564D"],"itemData":{"id":74,"type":"article-journal","title":"Metabolism, Critical Oxygen Tension, and Habitat Selection in Darters (Etheostoma)","container-title":"Ecology","page":"99-107","volume":"59","issue":"1","source":"Wiley Online Library","abstract":"Six species of darters (Etheostoma) were studied in the field and laboratory to relate respiration to habitat selection. The species ranged in habitat preference from a fast—water form (Etheostoma rufilineatum) to a slow—water form (Etheostoma fusiforme). Field measurements showed that winter O_2 tensions were not limiting the distribution of the darters when these tensions were compared with the critical O_2 determinations made in the laboratory at a low temperature (10 degrees C). However, summertime ambient O_2 levels were as low as 3.3 ppm [= 7.33 kilopascals or 55 mm Hg], a level that was 1.0—1.7 ppm below the wintertime critical O_2 tension (P_c) of several of these species. The fishes compensated for this by lowering P_c in the summer. This finding is contrary to previously reported results on the relationship between P_c and temperature. While not all darters selected habitats such that the downward shift of P_c in the summer was of ecological consequence, this was the case in 1 of the slow—water stream forms (E. boschungi) which inhabits waters in the summer that would be uninhabitable without such a shift in P_c. Additionally, one of the darters that typifies fast—water habitats (E. rufilineatum) had a P_c of 6.1 ppm [= 14.0 kilopascals or 105 mm Hg), which prevented it from occupying slow waters in the summertime. However, such respiratory exclusion from available habitats is not the case in the other stream forms studied (Etheostoma flabellare, Etheostoma squamiceps, and Etheostoma duryi), nor do these other stream forms occupy waters as slow as they are capable of on the basis of respiratory abilities. Therefore, a limited tolerance to low O_2 levels at summertime temperatures is not the general cause of the preference of Etheostoma for streams, although this is the case in some specific instances. In addition, the stillwater from (E. fusiforme) does not have any respiratory advantage over many of the stream forms in terms of a low metabolic rate or low P_c. However, darters as a group do show a rather low metabolic rate when compared to freshwater fishes in general.","DOI":"10.2307/1936635","ISSN":"1939-9170","language":"en","author":[{"family":"Ultsch","given":"Gordon R."},{"family":"Boschung","given":"Herbert"},{"family":"Ross","given":"Martha J."}],"issued":{"date-parts":[["1978"]]}}}],"schema":"https://github.com/citation-style-language/schema/raw/master/csl-citation.json"}</w:instrText>
      </w:r>
      <w:r>
        <w:rPr/>
        <w:fldChar w:fldCharType="separate"/>
      </w:r>
      <w:bookmarkStart w:id="21" w:name="Bookmark21"/>
      <w:r>
        <w:rPr/>
      </w:r>
      <w:r>
        <w:rPr>
          <w:rFonts w:cs="Times New Roman"/>
          <w:vertAlign w:val="superscript"/>
          <w:lang w:val="en-US"/>
        </w:rPr>
        <w:t>36–38</w:t>
      </w:r>
      <w:r>
        <w:rPr/>
      </w:r>
      <w:r>
        <w:rPr/>
        <w:fldChar w:fldCharType="end"/>
      </w:r>
      <w:bookmarkEnd w:id="21"/>
      <w:r>
        <w:rPr>
          <w:rFonts w:cs="Times New Roman"/>
          <w:lang w:val="en-US"/>
        </w:rPr>
        <w:t>. These distinct habitats could exhibit distinguishable spatial statistics that might drive divergence in pattern preferences and ultimately divergence in the patterns of male sexual signals.</w:t>
      </w:r>
    </w:p>
    <w:p>
      <w:pPr>
        <w:pStyle w:val="BodyA"/>
        <w:spacing w:lineRule="auto" w:line="480"/>
        <w:ind w:firstLine="709"/>
        <w:rPr/>
      </w:pPr>
      <w:r>
        <w:rPr>
          <w:rFonts w:cs="Times New Roman"/>
          <w:lang w:val="en-US"/>
        </w:rPr>
        <w:t>In this study, we investigated for the first time whether differences in environmental visual statistics correlate with observable differences in the visual statistics of sexually selected phenotypes. We captured digital images of ten species of darters that occur in five different classes of aquatic habitats, as well as images of their habitats. We used Fourier analysis to characterize the spatial statistics of habitats and the darter species that reside in them and tested for a correspondence between these statistics. Fourier analysis, which decomposes a signal into its component frequencies, is one of the most commonly used methods for analyzing visual images and a central tool in the field of empirical aesthetics</w:t>
      </w:r>
      <w:r>
        <w:fldChar w:fldCharType="begin"/>
      </w:r>
      <w:r>
        <w:rPr/>
        <w:instrText>ADDIN ZOTERO_ITEM CSL_CITATION {"citationID":"TjwPND5y","properties":{"formattedCitation":"\\super 23,24,39\\uc0\\u8211{}41\\nosupersub{}","plainCitation":"23,24,39–41","noteIndex":0},"citationItems":[{"id":82,"uris":["http://zotero.org/users/local/rYHVRoDc/items/FLR7B7KP"],"uri":["http://zotero.org/users/local/rYHVRoDc/items/FLR7B7KP"],"itemData":{"id":82,"type":"article-journal","title":"Computational and Experimental Approaches to Visual Aesthetics","container-title":"Frontiers in Computational Neuroscience","volume":"11","source":"Frontiers","abstract":"Aesthetics has been the subject of long-standing debates by philosophers and psychologists alike. In psychology, it is generally agreed that aesthetic experience results from an interaction between perception, cognition, and emotion. By experimental means, this triad has been studied in the field of experimental aesthetics, which aims to gain a better understanding of how aesthetic experience relates to fundamental principles of human visual perception and brain processes. Recently, researchers in computer vision have also gained interest in the topic, giving rise to the field of computational aesthetics. With computing hardware and methodology developing at a high pace, the modelling of perceptually relevant aspect of aesthetic stimuli has a huge potential. In this review, we present an overview of recent developments in computational aesthetics and how they relate to experimental studies. In the first part, we cover topics such as the prediction of ratings, style and artist identification as well as computational methods in art history, such as the detection of influences among artists or forgeries. We also describe currently used computational algorithms, such as classifiers and deep neural networks. In the second part, we summarize results from the field of experimental aesthetics and cover several isolated image properties that are believed to have a effect on the aesthetic appeal of visual stimuli. Their relation to each other and to findings from computational aesthetics are discussed. Moreover, we compare the strategies in the two fields of research and suggest that both fields would greatly profit from a joined research effort. We hope to encourage researchers from both disciplines to work more closely together in order to understand visual aesthetics from an integrated point of view.","URL":"https://www.frontiersin.org/articles/10.3389/fncom.2017.00102/full","DOI":"10.3389/fncom.2017.00102","ISSN":"1662-5188","journalAbbreviation":"Front. Comput. Neurosci.","language":"English","author":[{"family":"Brachmann","given":"Anselm"},{"family":"Redies","given":"Christoph"}],"issued":{"date-parts":[["2017"]]},"accessed":{"date-parts":[["2019",7,2]]}}},{"id":84,"uris":["http://zotero.org/users/local/rYHVRoDc/items/NRK9NIUM"],"uri":["http://zotero.org/users/local/rYHVRoDc/items/NRK9NIUM"],"itemData":{"id":84,"type":"article-journal","title":"Beauty and the beholder: the role of visual sensitivity in visual preference","container-title":"Frontiers in Human Neuroscience","volume":"9","source":"Frontiers","abstract":"For centuries, the essence of aesthetic experience has remained one of the most intriguing mysteries for philosophers, artists, art historians and scientists alike. Recently, views emphasizing the link between aesthetics, perception and brain function have become increasingly prevalent (Zeki, 1999; 2002; 2013; Ishizu &amp; Zeki, 2013; Ramachandran &amp; Hirstein, 1999; Livingstone, 2002). The link between art and the fractal structure of natural images has also been highlighted (Spehar, Newell, Clifford &amp; Taylor, 2003; Graham and Field, 2007; Graham &amp; Redies, 2010). Motivated by these claims and our previous findings that humans display a consistent preference across various fractal images, we explore here the possibility that observers' preference for visual patterns might be related to their sensitivity for such patterns. We measure sensitivity to simple visual patterns (sine-wave gratings varying in spatial frequency and random textures with varying fractal exponent) and find that they are highly correlated with visual preferences exhibited by the same observers. Although we do not attempt to offer a comprehensive neural model of aesthetic experience, we demonstrate a strong relationship between visual sensitivity and preference for simple visual patterns. Broadly speaking, our results support assertions that there is a close relationship between aesthetic experience and the sensory coding of natural stimuli.","URL":"https://www.frontiersin.org/articles/10.3389/fnhum.2015.00514/full","DOI":"10.3389/fnhum.2015.00514","ISSN":"1662-5161","title-short":"Beauty and the beholder","journalAbbreviation":"Front. Hum. Neurosci.","language":"English","author":[{"family":"Spehar","given":"Branka"},{"family":"Wong","given":"Solomn"},{"family":"Klundert","given":"Sarah","non-dropping-particle":"van de"},{"family":"Lui","given":"Jessie"},{"family":"Clifford","given":"Colin Walter Giles"},{"family":"Taylor","given":"Richard"}],"issued":{"date-parts":[["2015"]]},"accessed":{"date-parts":[["2019",7,2]]}}},{"id":80,"uris":["http://zotero.org/users/local/rYHVRoDc/items/NYEDK8J7"],"uri":["http://zotero.org/users/local/rYHVRoDc/items/NYEDK8J7"],"itemData":{"id":80,"type":"book","title":"Natural Image Statistics: A Probabilistic Approach to Early Computational Vision.","publisher":"Springer Science &amp; Business Media","number-of-pages":"450","source":"Google Books","abstract":"Aims and Scope This book is both an introductory textbook and a research monograph on modeling the statistical structure of natural images. In very simple terms, “natural images” are photographs of the typical environment where we live. In this book, their statistical structure is described using a number of statistical models whose parameters are estimated from image samples. Our main motivation for exploring natural image statistics is computational m- eling of biological visual systems. A theoretical framework which is gaining more and more support considers the properties of the visual system to be re?ections of the statistical structure of natural images because of evolutionary adaptation processes. Another motivation for natural image statistics research is in computer science and engineering, where it helps in development of better image processing and computer vision methods. While research on natural image statistics has been growing rapidly since the mid-1990s, no attempt has been made to cover the ?eld in a single book, providing a uni?ed view of the different models and approaches. This book attempts to do just that. Furthermore, our aim is to provide an accessible introduction to the ?eld for students in related disciplines.","ISBN":"978-1-84882-491-1","note":"Google-Books-ID: pq_Fr1eYr7cC","title-short":"Natural Image Statistics","language":"en","author":[{"family":"Hyvärinen","given":"Aapo"},{"family":"Hurri","given":"Jarmo"},{"family":"Hoyer","given":"Patrick O."}],"issued":{"date-parts":[["2009",4,21]]}}},{"id":86,"uris":["http://zotero.org/users/local/rYHVRoDc/items/539ULY69"],"uri":["http://zotero.org/users/local/rYHVRoDc/items/539ULY69"],"itemData":{"id":86,"type":"article-journal","title":"Statistical regularities of art images and natural scenes: Spectra, sparseness and nonlinearities","container-title":"Spatial Vision","page":"149-164","volume":"21","issue":"1-2","source":"brill.com","DOI":"10.1163/156856807782753877","ISSN":"0169-1015, 1568-5683","title-short":"Statistical regularities of art images and natural scenes","language":"en","author":[{"family":"Graham","given":"Daniel"},{"family":"Field","given":"David"}],"issued":{"date-parts":[["2008",1,1]]}}},{"id":89,"uris":["http://zotero.org/users/local/rYHVRoDc/items/88FR3S9Q"],"uri":["http://zotero.org/users/local/rYHVRoDc/items/88FR3S9Q"],"itemData":{"id":89,"type":"article-journal","title":"Image statistics of American Sign Language: comparison with faces and natural scenes","container-title":"JOSA A","page":"2085-2096","volume":"23","issue":"9","source":"www.osapublishing.org","abstract":"Several lines of evidence suggest that the image statistics of the environment shape visual abilities. To date, the image statistics of natural scenes and faces have been well characterized using Fourier analysis. We employed Fourier analysis to characterize images of signs in American Sign Language (ASL). These images are highly relevant to signers who rely on ASL for communication, and thus the image statistics of ASL might influence signers' visual abilities. Fourier analysis was conducted on 105 static images of signs, and these images were compared with analyses of 100 natural scene images and 100 face images. We obtained two metrics from our Fourier analysis: mean amplitude and entropy of the amplitude across the image set (which is a measure from information theory) as a function of spatial frequency and orientation. The results of our analyses revealed interesting differences in image statistics across the three different image sets, setting up the possibility that ASL experience may alter visual perception in predictable ways. In addition, for all image sets, the mean amplitude results were markedly different from the entropy results, which raises the interesting question of which aspect of an image set (mean amplitude or entropy of the amplitude) is better able to account for known visual abilities.","DOI":"10.1364/JOSAA.23.002085","ISSN":"1520-8532","title-short":"Image statistics of American Sign Language","journalAbbreviation":"J. Opt. Soc. Am. A, JOSAA","language":"EN","author":[{"family":"Bosworth","given":"Rain G."},{"family":"Bartlett","given":"Marian Stewart"},{"family":"Dobkins","given":"Karen R."}],"issued":{"date-parts":[["2006",9,1]]}}}],"schema":"https://github.com/citation-style-language/schema/raw/master/csl-citation.json"}</w:instrText>
      </w:r>
      <w:r>
        <w:rPr/>
        <w:fldChar w:fldCharType="separate"/>
      </w:r>
      <w:bookmarkStart w:id="22" w:name="Bookmark22"/>
      <w:r>
        <w:rPr/>
      </w:r>
      <w:r>
        <w:rPr>
          <w:rFonts w:cs="Times New Roman"/>
          <w:vertAlign w:val="superscript"/>
          <w:lang w:val="en-US"/>
        </w:rPr>
        <w:t>23,24,39–41</w:t>
      </w:r>
      <w:r>
        <w:rPr/>
      </w:r>
      <w:r>
        <w:rPr/>
        <w:fldChar w:fldCharType="end"/>
      </w:r>
      <w:bookmarkEnd w:id="22"/>
      <w:r>
        <w:rPr>
          <w:rFonts w:cs="Times New Roman"/>
          <w:lang w:val="en-US"/>
        </w:rPr>
        <w:t xml:space="preserve">. For visual images, it indicates how luminance contrast (i.e., energy) is distributed across a range of spatial sinusoidal frequencies. Lower spatial frequencies correspond to large scale features in an image, such as the </w:t>
      </w:r>
      <w:ins w:id="2" w:author="Unknown Author" w:date="2019-09-05T16:12:04Z">
        <w:r>
          <w:rPr>
            <w:rFonts w:cs="Times New Roman"/>
            <w:lang w:val="en-US"/>
          </w:rPr>
          <w:t xml:space="preserve">luminance </w:t>
        </w:r>
      </w:ins>
      <w:ins w:id="3" w:author="Unknown Author" w:date="2019-09-05T16:11:48Z">
        <w:r>
          <w:rPr>
            <w:rFonts w:cs="Times New Roman"/>
            <w:lang w:val="en-US"/>
          </w:rPr>
          <w:t>contrast between the sky and the forgr</w:t>
        </w:r>
      </w:ins>
      <w:ins w:id="4" w:author="Unknown Author" w:date="2019-09-05T16:12:00Z">
        <w:r>
          <w:rPr>
            <w:rFonts w:cs="Times New Roman"/>
            <w:lang w:val="en-US"/>
          </w:rPr>
          <w:t>ound</w:t>
        </w:r>
      </w:ins>
      <w:del w:id="5" w:author="Unknown Author" w:date="2019-09-05T16:11:47Z">
        <w:r>
          <w:rPr>
            <w:rFonts w:cs="Times New Roman"/>
            <w:lang w:val="en-US"/>
          </w:rPr>
          <w:delText>horizon line</w:delText>
        </w:r>
      </w:del>
      <w:r>
        <w:rPr>
          <w:rFonts w:cs="Times New Roman"/>
          <w:lang w:val="en-US"/>
        </w:rPr>
        <w:t>; higher spatial frequencies correspond to fine scale features, such as grains of sand. When plotted on log-log axes, the relationship between frequency and energy can be approximated by an affine function; the slope of this function is referred to as the slope of the Fourier power spectrum (1/</w:t>
      </w:r>
      <w:r>
        <w:rPr>
          <w:rFonts w:cs="Times New Roman"/>
          <w:i/>
          <w:iCs/>
          <w:lang w:val="en-US"/>
        </w:rPr>
        <w:t xml:space="preserve">f; </w:t>
      </w:r>
      <w:r>
        <w:rPr>
          <w:rFonts w:cs="Times New Roman"/>
          <w:lang w:val="en-US"/>
        </w:rPr>
        <w:t>hereafter, “Fourier slope”; Figure 2). Many studies use the Fourier slope to examine similarities between aesthetically pleasing images and natural scenes</w:t>
      </w:r>
      <w:r>
        <w:fldChar w:fldCharType="begin"/>
      </w:r>
      <w:r>
        <w:rPr/>
        <w:instrText>ADDIN ZOTERO_ITEM CSL_CITATION {"citationID":"Q1BTqhek","properties":{"formattedCitation":"\\super 18,21,42\\nosupersub{}","plainCitation":"18,21,42","noteIndex":0},"citationItems":[{"id":47,"uris":["http://zotero.org/users/local/rYHVRoDc/items/QMK6K2B8"],"uri":["http://zotero.org/users/local/rYHVRoDc/items/QMK6K2B8"],"itemData":{"id":47,"type":"chapter","title":"Processing fluency, aesthetic pleasure, and culturally shared taste","container-title":"Aesthetic science: Connecting minds, brains, and experience","publisher":"Oxford University Press","publisher-place":"New York, NY, US","page":"223-249","source":"APA PsycNET","event-place":"New York, NY, US","abstract":"The basic idea of the fluency theory of aesthetic pleasure is simple: if people process information about an object easily, they feel positive affect, especially if ease of processing is unexpected. This mild positive affect is experienced as beauty. Let me state at the outset that although the fluency theory covers some interesting phenomena, it does not cover all kinds of aesthetic experience, like emotions that go beyond mild positive affect, or formal or stylistic judgments that promote aesthetic understanding. Moreover, the fluency theory of beauty does not say anything about artistic value: there are beautiful paintings without artistic merit, and good art is not necessarily beautiful. Before we discuss in more detail how processing fluency influences aesthetic experience, we have to define the terms beauty, aesthetic pleasure, and processing fluency, and to review the determinants and consequences of processing fluency. (PsycINFO Database Record (c) 2016 APA, all rights reserved)","ISBN":"978-0-19-973214-2","author":[{"family":"Reber","given":"Rolf"}],"issued":{"date-parts":[["2012"]]}}},{"id":102,"uris":["http://zotero.org/users/local/rYHVRoDc/items/T8Y7XTXC"],"uri":["http://zotero.org/users/local/rYHVRoDc/items/T8Y7XTXC"],"itemData":{"id":102,"type":"article-journal","title":"Artists portray human faces with the Fourier statistics of complex natural scenes","container-title":"Network: Computation in Neural Systems","page":"235-248","volume":"18","issue":"3","source":"Taylor and Francis+NEJM","abstract":"When artists portray human faces, they generally endow their portraits with properties that render the faces esthetically more pleasing. To obtain insight into the changes introduced by artists, we compared Fourier power spectra in photographs of faces and in portraits by artists. Our analysis was restricted to a large set of monochrome or lightly colored portraits from various Western cultures and revealed a paradoxical result. Although face photographs are not scale-invariant, artists draw human faces with statistical properties that deviate from the face photographs and approximate the scale-invariant, fractal-like properties of complex natural scenes. This result cannot be explained by systematic differences in the complexity of patterns surrounding the faces or by reproduction artifacts. In particular, a moderate change in gamma gradation has little influence on the results. Moreover, the scale-invariant rendering of faces in artists’ portraits was found to be independent of cultural variables, such as century of origin or artistic techniques. We suggest that artists have implicit knowledge of image statistics and prefer natural scene statistics (or some other rules associated with them) in their creations. Fractal-like statistics have been demonstrated previously in other forms of visual art and may be a general attribute of esthetic visual stimuli.","DOI":"10.1080/09548980701574496","ISSN":"0954-898X","note":"PMID: 17852751","author":[{"family":"Redies","given":"Christoph"},{"family":"Hänisch","given":"Jan"},{"family":"Blickhan","given":"Marko"},{"family":"Denzler","given":"Joachim"}],"issued":{"date-parts":[["2007",1,1]]}}},{"id":127,"uris":["http://zotero.org/users/local/rYHVRoDc/items/PN4GZBBB"],"uri":["http://zotero.org/users/local/rYHVRoDc/items/PN4GZBBB"],"itemData":{"id":127,"type":"article-journal","title":"1/f2 Characteristics and Isotropy in the Fourier Power Spectra of Visual Art, Cartoons, Comics, Mangas, and Different Categories of Photographs","container-title":"PLOS ONE","page":"e12268","volume":"5","issue":"8","source":"PLoS Journals","abstract":"Art images and natural scenes have in common that their radially averaged (1D) Fourier spectral power falls according to a power-law with increasing spatial frequency (1/f2 characteristics), which implies that the power spectra have scale-invariant properties. In the present study, we show that other categories of man-made images, cartoons and graphic novels (comics and mangas), have similar properties. Further on, we extend our investigations to 2D power spectra. In order to determine whether the Fourier power spectra of man-made images differed from those of other categories of images (photographs of natural scenes, objects, faces and plants and scientific illustrations), we analyzed their 2D power spectra by principal component analysis. Results indicated that the first fifteen principal components allowed a partial separation of the different image categories. The differences between the image categories were studied in more detail by analyzing whether the mean power and the slope of the power gradients from low to high spatial frequencies varied across orientations in the power spectra. Mean power was generally higher in cardinal orientations both in real-world photographs and artworks, with no systematic difference between the two types of images. However, the slope of the power gradients showed a lower degree of mean variability across spectral orientations (i.e., more isotropy) in art images, cartoons and graphic novels than in photographs of comparable subject matters. Taken together, these results indicate that art images, cartoons and graphic novels possess relatively uniform 1/f2 characteristics across all orientations. In conclusion, the man-made stimuli studied, which were presumably produced to evoke pleasant and/or enjoyable visual perception in human observers, form a subset of all images and share statistical properties in their Fourier power spectra. Whether these properties are necessary or sufficient to induce aesthetic perception remains to be investigated.","DOI":"10.1371/journal.pone.0012268","ISSN":"1932-6203","journalAbbreviation":"PLOS ONE","language":"en","author":[{"family":"Koch","given":"Michael"},{"family":"Denzler","given":"Joachim"},{"family":"Redies","given":"Christoph"}],"issued":{"date-parts":[["2010",8,19]]}}}],"schema":"https://github.com/citation-style-language/schema/raw/master/csl-citation.json"}</w:instrText>
      </w:r>
      <w:r>
        <w:rPr/>
        <w:fldChar w:fldCharType="separate"/>
      </w:r>
      <w:bookmarkStart w:id="23" w:name="Bookmark23"/>
      <w:r>
        <w:rPr/>
      </w:r>
      <w:r>
        <w:rPr>
          <w:rFonts w:cs="Times New Roman"/>
          <w:vertAlign w:val="superscript"/>
          <w:lang w:val="en-US"/>
        </w:rPr>
        <w:t>18,21,42</w:t>
      </w:r>
      <w:r>
        <w:rPr/>
      </w:r>
      <w:r>
        <w:rPr/>
        <w:fldChar w:fldCharType="end"/>
      </w:r>
      <w:bookmarkEnd w:id="23"/>
      <w:r>
        <w:rPr>
          <w:rFonts w:cs="Times New Roman"/>
          <w:lang w:val="en-US"/>
        </w:rPr>
        <w:t>. We applied these methods to darter color patterns and their preferred habitats, testing a hypothesis of sensory drive.</w:t>
      </w:r>
    </w:p>
    <w:p>
      <w:pPr>
        <w:pStyle w:val="BodyA"/>
        <w:spacing w:lineRule="auto" w:line="480"/>
        <w:ind w:firstLine="709"/>
        <w:rPr>
          <w:rFonts w:cs="Times New Roman"/>
          <w:lang w:val="en-US"/>
        </w:rPr>
      </w:pPr>
      <w:r>
        <w:rPr>
          <w:rFonts w:cs="Times New Roman"/>
          <w:lang w:val="en-US"/>
        </w:rPr>
      </w:r>
    </w:p>
    <w:p>
      <w:pPr>
        <w:pStyle w:val="Standard"/>
        <w:spacing w:lineRule="auto" w:line="480"/>
        <w:rPr>
          <w:rFonts w:eastAsia="Arial" w:cs="Times New Roman"/>
          <w:b/>
          <w:b/>
          <w:bCs/>
        </w:rPr>
      </w:pPr>
      <w:r>
        <w:rPr>
          <w:rFonts w:cs="Times New Roman"/>
          <w:b/>
          <w:bCs/>
        </w:rPr>
        <w:t>Results</w:t>
      </w:r>
    </w:p>
    <w:p>
      <w:pPr>
        <w:pStyle w:val="Standard"/>
        <w:spacing w:lineRule="auto" w:line="480"/>
        <w:rPr>
          <w:rFonts w:eastAsia="Arial" w:cs="Times New Roman"/>
          <w:b/>
          <w:b/>
          <w:iCs/>
        </w:rPr>
      </w:pPr>
      <w:r>
        <w:rPr>
          <w:rFonts w:cs="Times New Roman"/>
          <w:b/>
          <w:iCs/>
        </w:rPr>
        <w:t>Slope of the Fourier power spectrum</w:t>
      </w:r>
    </w:p>
    <w:p>
      <w:pPr>
        <w:pStyle w:val="Standard"/>
        <w:spacing w:lineRule="auto" w:line="480"/>
        <w:rPr>
          <w:rFonts w:cs="Times New Roman"/>
        </w:rPr>
      </w:pPr>
      <w:r>
        <w:rPr>
          <w:rFonts w:cs="Times New Roman"/>
        </w:rPr>
        <w:t>We found significant variation in the Fourier slope across species for both males (p = 2e-16, n = 302, F = 16.2, df = 9, Figure 3) and females (p = 3.47e-9, n = 274, F = 7.08, df = 9,  Figure 3). Overall, males had a higher slope than females (males: -3.09 +/- 0.342 SD, females: -3.27 +/- 0.306 SD, n = 576); this difference was significant in 5 out of 10 species (two-tailed Student’s t-test with Bonferroni correction, species’ results provided in Supplementary Table 2). Differences in the Fourier slope across habitat classes were also significant (p = 2e-16, n = 2388, F = 58.8, df = 4, Figure 4).</w:t>
      </w:r>
    </w:p>
    <w:p>
      <w:pPr>
        <w:pStyle w:val="Standard"/>
        <w:spacing w:lineRule="auto" w:line="480"/>
        <w:ind w:firstLine="709"/>
        <w:rPr>
          <w:rFonts w:cs="Times New Roman"/>
        </w:rPr>
      </w:pPr>
      <w:r>
        <w:rPr>
          <w:rFonts w:cs="Times New Roman"/>
        </w:rPr>
        <w:t>Our model of darter Fourier slopes included habitat slope as a fixed effect, as well as phylogeny and capture site as random effects (models without both random effects had a higher DIC). For the following results, the mean effect size (β) is reported with its 95% credible interval (CI). Results where the CI includes zero indicate a statistically nonsignificant result with α = 0.05. The correlation between the Fourier slope of color patterns and that of their corresponding habitat classes was significant for males (β  = 0.436, CI = [0.0442, 0.834], pMCMC = 0.0262, DIC = 60.4, Figure 5a), but not for females (β  = 0.295, CI = [-0.389, 1.03], pMCMC = 0.3709, DIC = 36.72, Figure 5b). We did not find a strong effect of the sample site on the Fourier slope of the fish for either males or females (males: β  = 0.0327, CI = [0.0111, 0.0594], females: β  = 0.0323, CI = [0.0089, 0.0618]). The effect of phylogeny was minimal for males and its exclusion from our model did not change the significance of our results (β = 0.00516, CI = [1.5e-17, 0.0252]). Additionally, for females the effect of phylogeny was minimal (β  = 0.0467, CI = [0.0023, 0.121]), and its exclusion from our model did not produce a significant correlation between the Fourier slope of females and that of their habitats.</w:t>
      </w:r>
    </w:p>
    <w:p>
      <w:pPr>
        <w:pStyle w:val="Standard"/>
        <w:spacing w:lineRule="auto" w:line="480"/>
        <w:rPr>
          <w:rFonts w:cs="Times New Roman"/>
        </w:rPr>
      </w:pPr>
      <w:r>
        <w:rPr>
          <w:rFonts w:cs="Times New Roman"/>
        </w:rPr>
      </w:r>
    </w:p>
    <w:p>
      <w:pPr>
        <w:pStyle w:val="Standard"/>
        <w:spacing w:lineRule="auto" w:line="480"/>
        <w:rPr>
          <w:rFonts w:eastAsia="Arial" w:cs="Times New Roman"/>
          <w:bCs/>
        </w:rPr>
      </w:pPr>
      <w:r>
        <w:rPr>
          <w:rFonts w:cs="Times New Roman"/>
          <w:b/>
          <w:bCs/>
        </w:rPr>
        <w:t>Discussion</w:t>
      </w:r>
    </w:p>
    <w:p>
      <w:pPr>
        <w:pStyle w:val="Standard"/>
        <w:spacing w:lineRule="auto" w:line="480"/>
        <w:rPr/>
      </w:pPr>
      <w:r>
        <w:rPr>
          <w:rFonts w:cs="Times New Roman"/>
        </w:rPr>
        <w:t>Sensory drive posits that animal signals are shaped by the environments in which they are transmitted</w:t>
      </w:r>
      <w:r>
        <w:fldChar w:fldCharType="begin"/>
      </w:r>
      <w:r>
        <w:rPr/>
        <w:instrText>ADDIN ZOTERO_ITEM CSL_CITATION {"citationID":"UD46ovCO","properties":{"formattedCitation":"\\super 1,3,4\\nosupersub{}","plainCitation":"1,3,4","noteIndex":0},"citationItems":[{"id":4,"uris":["http://zotero.org/users/local/rYHVRoDc/items/IY8L8HXQ"],"uri":["http://zotero.org/users/local/rYHVRoDc/items/IY8L8HXQ"],"itemData":{"id":4,"type":"article-journal","title":"25 Years of sensory drive: the evidence and its watery bias","container-title":"Current Zoology","page":"471-484","volume":"64","issue":"4","source":"academic.oup.com","abstract":"Abstract.  It has been 25 years since the formalization of the Sensory Drive hypothesis was published in the American Naturalist (1992). Since then, there has b","DOI":"10.1093/cz/zoy043","title-short":"25 Years of sensory drive","journalAbbreviation":"Curr Zool","language":"en","author":[{"family":"Cummings","given":"Molly E."},{"family":"Endler","given":"John A."}],"issued":{"date-parts":[["2018",8,1]]}}},{"id":7,"uris":["http://zotero.org/users/local/rYHVRoDc/items/BJDTJ4HW"],"uri":["http://zotero.org/users/local/rYHVRoDc/items/BJDTJ4HW"],"itemData":{"id":7,"type":"article-journal","title":"Sensory ecology, receiver biases and sexual selection","container-title":"Trends in Ecology &amp; Evolution","page":"415-420","volume":"13","issue":"10","source":"ScienceDirect","abstract":"During courtship, signals are sent between the sexes, and received signals contain information that forms the basis of decision making. Much is known about signal content, but less is known about signal design—what makes signals work efficiently? A consideration of design not only gives new insights into the evolution of signals (including novelty), but also allows the development of specific and testable predictions about the direction of evolution. Recently there has been increased interest in signal design, but this has resulted in some apparently divergent views in the literature.","DOI":"10.1016/S0169-5347(98)01471-2","ISSN":"0169-5347","journalAbbreviation":"Trends in Ecology &amp; Evolution","author":[{"family":"Endler","given":"John A."},{"family":"Basolo","given":"Alexandra L."}],"issued":{"date-parts":[["1998",10,1]]}}},{"id":11,"uris":["http://zotero.org/users/local/rYHVRoDc/items/8ND9RWQ7"],"uri":["http://zotero.org/users/local/rYHVRoDc/items/8ND9RWQ7"],"itemData":{"id":11,"type":"article-journal","title":"Sexual selection, sensory systems and sensory exploitation.","container-title":"Oxford Surveys in Evolutionary Biology","page":"157-195","volume":"7","source":"www.cabdirect.org","abstract":"This review discusses the means by which ♀♀ receive information about ♂ quality as an important component of sexual selection, and the evolution of female preferences. Evidence for the sensory exploitation hypothesis is considered; according to this hypothesis, ♂♂ evolve traits that exploit pre-existing sensory abilities of ♀♀.","language":"English","author":[{"family":"Ryan","given":"M. J."}],"issued":{"date-parts":[["1990"]]}}}],"schema":"https://github.com/citation-style-language/schema/raw/master/csl-citation.json"}</w:instrText>
      </w:r>
      <w:r>
        <w:rPr/>
        <w:fldChar w:fldCharType="separate"/>
      </w:r>
      <w:bookmarkStart w:id="24" w:name="Bookmark24"/>
      <w:r>
        <w:rPr/>
      </w:r>
      <w:r>
        <w:rPr>
          <w:rFonts w:cs="Times New Roman"/>
          <w:vertAlign w:val="superscript"/>
        </w:rPr>
        <w:t>1,3,4</w:t>
      </w:r>
      <w:r>
        <w:rPr/>
      </w:r>
      <w:r>
        <w:rPr/>
        <w:fldChar w:fldCharType="end"/>
      </w:r>
      <w:bookmarkEnd w:id="24"/>
      <w:r>
        <w:rPr>
          <w:rFonts w:cs="Times New Roman"/>
        </w:rPr>
        <w:t>. Environmental features affect not only signal transmission but also the sensory and perceptual systems of receivers, which in turn can affect the course of signal evolution. Therefore, one of the central predictions of sensory drive is that signals evolving due to sexual selection will vary predictably with the environment in which they evolve</w:t>
      </w:r>
      <w:r>
        <w:fldChar w:fldCharType="begin"/>
      </w:r>
      <w:r>
        <w:rPr/>
        <w:instrText>ADDIN ZOTERO_ITEM CSL_CITATION {"citationID":"zLODsmGq","properties":{"formattedCitation":"\\super 3\\nosupersub{}","plainCitation":"3","noteIndex":0},"citationItems":[{"id":7,"uris":["http://zotero.org/users/local/rYHVRoDc/items/BJDTJ4HW"],"uri":["http://zotero.org/users/local/rYHVRoDc/items/BJDTJ4HW"],"itemData":{"id":7,"type":"article-journal","title":"Sensory ecology, receiver biases and sexual selection","container-title":"Trends in Ecology &amp; Evolution","page":"415-420","volume":"13","issue":"10","source":"ScienceDirect","abstract":"During courtship, signals are sent between the sexes, and received signals contain information that forms the basis of decision making. Much is known about signal content, but less is known about signal design—what makes signals work efficiently? A consideration of design not only gives new insights into the evolution of signals (including novelty), but also allows the development of specific and testable predictions about the direction of evolution. Recently there has been increased interest in signal design, but this has resulted in some apparently divergent views in the literature.","DOI":"10.1016/S0169-5347(98)01471-2","ISSN":"0169-5347","journalAbbreviation":"Trends in Ecology &amp; Evolution","author":[{"family":"Endler","given":"John A."},{"family":"Basolo","given":"Alexandra L."}],"issued":{"date-parts":[["1998",10,1]]}}}],"schema":"https://github.com/citation-style-language/schema/raw/master/csl-citation.json"}</w:instrText>
      </w:r>
      <w:r>
        <w:rPr/>
        <w:fldChar w:fldCharType="separate"/>
      </w:r>
      <w:bookmarkStart w:id="25" w:name="Bookmark25"/>
      <w:r>
        <w:rPr/>
      </w:r>
      <w:r>
        <w:rPr>
          <w:rFonts w:cs="Times New Roman"/>
          <w:vertAlign w:val="superscript"/>
        </w:rPr>
        <w:t>3</w:t>
      </w:r>
      <w:r>
        <w:rPr/>
      </w:r>
      <w:r>
        <w:rPr/>
        <w:fldChar w:fldCharType="end"/>
      </w:r>
      <w:bookmarkEnd w:id="25"/>
      <w:r>
        <w:rPr>
          <w:rFonts w:cs="Times New Roman"/>
        </w:rPr>
        <w:t>. Our results support this prediction. We have shown that the habitats occupied by different darter species have different visual statistics, measured as the distribution of luminance contrast across different spatial frequencies (i.e., Fourier slope). We also found a significant correlation between the Fourier slope of a species' habitat and that of male nuptial patterns. Our results are therefore consistent with a hypothesis of sensory drive that incorporates efficient information processing in receivers as a driving force in preference and signal evolution</w:t>
      </w:r>
      <w:r>
        <w:fldChar w:fldCharType="begin"/>
      </w:r>
      <w:r>
        <w:rPr/>
        <w:instrText>ADDIN ZOTERO_ITEM CSL_CITATION {"citationID":"wGvIN5qW","properties":{"formattedCitation":"\\super 5\\nosupersub{}","plainCitation":"5","noteIndex":0},"citationItems":[{"id":14,"uris":["http://zotero.org/users/local/rYHVRoDc/items/2A7DWUHF"],"uri":["http://zotero.org/users/local/rYHVRoDc/items/2A7DWUHF"],"itemData":{"id":14,"type":"article-journal","title":"Processing bias: extending sensory drive to include efficacy and efficiency in information processing","container-title":"Proceedings of the Royal Society B: Biological Sciences","page":"20190165","volume":"286","issue":"1900","source":"royalsocietypublishing.org (Atypon)","abstract":"Communication signals often comprise an array of colours, lines, spots, notes or odours that are arranged in complex patterns, melodies or blends. Receiver perception is assumed to influence preference and thus the evolution of signal design, but evolutionary biologists still struggle to understand how perception, preference and signal design are mechanistically linked. In parallel, the field of empirical aesthetics aims to understand why people like some designs more than others. The model of processing bias discussed here is rooted in empirical aesthetics, which posits that preferences are influenced by the emotional system as it monitors the dynamics of information processing and that attractive signals have effective designs that maximize information transmission, efficient designs that allow information processing at low metabolic cost, or both. We refer to the causal link between preference and the emotionally rewarding experience of effective and efficient information processing as the processing bias, and we apply it to the evolutionary model of sensory drive. A sensory drive model that incorporates processing bias hypothesizes a causal chain of relationships between the environment, perception, pleasure, preference and ultimately the evolution of signal design, both simple and complex.","DOI":"10.1098/rspb.2019.0165","title-short":"Processing bias","journalAbbreviation":"Proceedings of the Royal Society B: Biological Sciences","author":[{"literal":"Renoult Julien P."},{"literal":"Mendelson Tamra C."}],"issued":{"date-parts":[["2019",4,10]]}}}],"schema":"https://github.com/citation-style-language/schema/raw/master/csl-citation.json"}</w:instrText>
      </w:r>
      <w:r>
        <w:rPr/>
        <w:fldChar w:fldCharType="separate"/>
      </w:r>
      <w:bookmarkStart w:id="26" w:name="Bookmark26"/>
      <w:r>
        <w:rPr/>
      </w:r>
      <w:r>
        <w:rPr>
          <w:rFonts w:cs="Times New Roman"/>
          <w:vertAlign w:val="superscript"/>
        </w:rPr>
        <w:t>5</w:t>
      </w:r>
      <w:r>
        <w:rPr/>
      </w:r>
      <w:r>
        <w:rPr/>
        <w:fldChar w:fldCharType="end"/>
      </w:r>
      <w:bookmarkEnd w:id="26"/>
      <w:r>
        <w:rPr>
          <w:rFonts w:cs="Times New Roman"/>
        </w:rPr>
        <w:t xml:space="preserve">. </w:t>
      </w:r>
    </w:p>
    <w:p>
      <w:pPr>
        <w:pStyle w:val="Standard"/>
        <w:spacing w:lineRule="auto" w:line="480"/>
        <w:rPr/>
      </w:pPr>
      <w:r>
        <w:rPr>
          <w:rFonts w:eastAsia="Arial" w:cs="Times New Roman"/>
        </w:rPr>
        <w:tab/>
      </w:r>
      <w:r>
        <w:rPr>
          <w:rFonts w:cs="Times New Roman"/>
        </w:rPr>
        <w:t>The framework established by sensory drive is crucial to our understanding of sexual selection, because it can explain not only why signals become elaborate, but also why they take their particular form</w:t>
      </w:r>
      <w:r>
        <w:fldChar w:fldCharType="begin"/>
      </w:r>
      <w:r>
        <w:rPr/>
        <w:instrText>ADDIN ZOTERO_ITEM CSL_CITATION {"citationID":"uD9Tcehc","properties":{"unsorted":true,"formattedCitation":"\\super 1,3,4,43\\nosupersub{}","plainCitation":"1,3,4,43","noteIndex":0},"citationItems":[{"id":4,"uris":["http://zotero.org/users/local/rYHVRoDc/items/IY8L8HXQ"],"uri":["http://zotero.org/users/local/rYHVRoDc/items/IY8L8HXQ"],"itemData":{"id":4,"type":"article-journal","title":"25 Years of sensory drive: the evidence and its watery bias","container-title":"Current Zoology","page":"471-484","volume":"64","issue":"4","source":"academic.oup.com","abstract":"Abstract.  It has been 25 years since the formalization of the Sensory Drive hypothesis was published in the American Naturalist (1992). Since then, there has b","DOI":"10.1093/cz/zoy043","title-short":"25 Years of sensory drive","journalAbbreviation":"Curr Zool","language":"en","author":[{"family":"Cummings","given":"Molly E."},{"family":"Endler","given":"John A."}],"issued":{"date-parts":[["2018",8,1]]}}},{"id":7,"uris":["http://zotero.org/users/local/rYHVRoDc/items/BJDTJ4HW"],"uri":["http://zotero.org/users/local/rYHVRoDc/items/BJDTJ4HW"],"itemData":{"id":7,"type":"article-journal","title":"Sensory ecology, receiver biases and sexual selection","container-title":"Trends in Ecology &amp; Evolution","page":"415-420","volume":"13","issue":"10","source":"ScienceDirect","abstract":"During courtship, signals are sent between the sexes, and received signals contain information that forms the basis of decision making. Much is known about signal content, but less is known about signal design—what makes signals work efficiently? A consideration of design not only gives new insights into the evolution of signals (including novelty), but also allows the development of specific and testable predictions about the direction of evolution. Recently there has been increased interest in signal design, but this has resulted in some apparently divergent views in the literature.","DOI":"10.1016/S0169-5347(98)01471-2","ISSN":"0169-5347","journalAbbreviation":"Trends in Ecology &amp; Evolution","author":[{"family":"Endler","given":"John A."},{"family":"Basolo","given":"Alexandra L."}],"issued":{"date-parts":[["1998",10,1]]}}},{"id":11,"uris":["http://zotero.org/users/local/rYHVRoDc/items/8ND9RWQ7"],"uri":["http://zotero.org/users/local/rYHVRoDc/items/8ND9RWQ7"],"itemData":{"id":11,"type":"article-journal","title":"Sexual selection, sensory systems and sensory exploitation.","container-title":"Oxford Surveys in Evolutionary Biology","page":"157-195","volume":"7","source":"www.cabdirect.org","abstract":"This review discusses the means by which ♀♀ receive information about ♂ quality as an important component of sexual selection, and the evolution of female preferences. Evidence for the sensory exploitation hypothesis is considered; according to this hypothesis, ♂♂ evolve traits that exploit pre-existing sensory abilities of ♀♀.","language":"English","author":[{"family":"Ryan","given":"M. J."}],"issued":{"date-parts":[["1990"]]}}},{"id":114,"uris":["http://zotero.org/users/local/rYHVRoDc/items/TK8JMVKW"],"uri":["http://zotero.org/users/local/rYHVRoDc/items/TK8JMVKW"],"itemData":{"id":114,"type":"article-journal","title":"How sensory drive can promote speciation","container-title":"Trends in Ecology &amp; Evolution","page":"571-577","volume":"17","issue":"12","source":"ScienceDirect","abstract":"Some of the most spectacular and diverse traits in animals are the signals used to attract mates. Closely related species often differ dramatically in signaling traits, in spite of similarity in other morphological traits. The idea that reproductive isolation arises when male mating signals and female preferences differ among populations is an old one. However, until recently, there was almost no information on what generates diversity in mating signals and preferences. This is beginning to change, with emerging results that highlight the importance of habitat differences in generating this diversity. Such differences in ecology are at the root of one hypothesis for divergence in sexual signaling – sensory drive. The sensory drive hypothesis focuses on how communication systems adapt to local environments and predicts that divergence in communication systems will occur when environments differ. Reproductive isolation can arise as a byproduct of this adaptive divergence in behavior.","DOI":"10.1016/S0169-5347(02)02595-8","ISSN":"0169-5347","journalAbbreviation":"Trends in Ecology &amp; Evolution","author":[{"family":"Boughman","given":"Janette Wenrick"}],"issued":{"date-parts":[["2002",12,1]]}}}],"schema":"https://github.com/citation-style-language/schema/raw/master/csl-citation.json"}</w:instrText>
      </w:r>
      <w:r>
        <w:rPr/>
        <w:fldChar w:fldCharType="separate"/>
      </w:r>
      <w:bookmarkStart w:id="27" w:name="Bookmark27"/>
      <w:r>
        <w:rPr/>
      </w:r>
      <w:r>
        <w:rPr>
          <w:rFonts w:cs="Times New Roman"/>
          <w:vertAlign w:val="superscript"/>
        </w:rPr>
        <w:t>1,3,4,43</w:t>
      </w:r>
      <w:r>
        <w:rPr/>
      </w:r>
      <w:r>
        <w:rPr/>
        <w:fldChar w:fldCharType="end"/>
      </w:r>
      <w:bookmarkEnd w:id="27"/>
      <w:r>
        <w:rPr>
          <w:rFonts w:cs="Times New Roman"/>
        </w:rPr>
        <w:t>. To date, however, that framework has been rooted primarily in signal detection theory, which does not account for more complex features integrated at higher levels of perceptual processing. In a review of the state of animal coloration research, Endler and Mappes noted that the effect of perceptual processing on the evolution of color patterns is virtually unknown</w:t>
      </w:r>
      <w:r>
        <w:fldChar w:fldCharType="begin"/>
      </w:r>
      <w:r>
        <w:rPr/>
        <w:instrText>ADDIN ZOTERO_ITEM CSL_CITATION {"citationID":"a150hnap2uj","properties":{"formattedCitation":"\\super 6\\nosupersub{}","plainCitation":"6","noteIndex":0},"citationItems":[{"id":17,"uris":["http://zotero.org/users/local/rYHVRoDc/items/RMSDFYBK"],"uri":["http://zotero.org/users/local/rYHVRoDc/items/RMSDFYBK"],"itemData":{"id":17,"type":"article-journal","title":"The current and future state of animal coloration research","container-title":"Philosophical Transactions of the Royal Society B: Biological Sciences","page":"20160352","volume":"372","issue":"1724","source":"royalsocietypublishing.org (Atypon)","abstract":"Animal colour patterns are a model system for understanding evolution because they are unusually accessible for study and experimental manipulation. This is possible because their functions are readily identifiable. In this final paper of the symposium we provide a diagram of the processes affecting colour patterns and use this to summarize their functions and put the other papers in a broad context. This allows us to identify significant ‘holes’ in the field that only become obvious when we see the processes affecting colour patterns, and their interactions, as a whole. We make suggestions about new directions of research that will enhance our understanding of both the evolution of colour patterns and visual signalling but also illuminate how the evolution of multiple interacting traits works.This article is part of the themed issue ‘Animal coloration: production, perception, function and application’.","DOI":"10.1098/rstb.2016.0352","journalAbbreviation":"Philosophical Transactions of the Royal Society B: Biological Sciences","author":[{"literal":"Endler John A."},{"literal":"Mappes Johanna"}],"issued":{"date-parts":[["2017",7,5]]}}}],"schema":"https://github.com/citation-style-language/schema/raw/master/csl-citation.json"}</w:instrText>
      </w:r>
      <w:r>
        <w:rPr/>
        <w:fldChar w:fldCharType="separate"/>
      </w:r>
      <w:bookmarkStart w:id="28" w:name="Bookmark28"/>
      <w:r>
        <w:rPr/>
      </w:r>
      <w:r>
        <w:rPr>
          <w:rFonts w:cs="Times New Roman"/>
          <w:vertAlign w:val="superscript"/>
        </w:rPr>
        <w:t>6</w:t>
      </w:r>
      <w:r>
        <w:rPr/>
      </w:r>
      <w:r>
        <w:rPr/>
        <w:fldChar w:fldCharType="end"/>
      </w:r>
      <w:bookmarkEnd w:id="28"/>
      <w:r>
        <w:rPr>
          <w:rFonts w:cs="Times New Roman"/>
        </w:rPr>
        <w:t>. In addition, of the 154 studies investigating sensory drive analyzed by Cummings and Endler, none leveraged perceptual processing to understand how spatial structure in visual patterns evolve</w:t>
      </w:r>
      <w:r>
        <w:fldChar w:fldCharType="begin"/>
      </w:r>
      <w:r>
        <w:rPr/>
        <w:instrText>ADDIN ZOTERO_ITEM CSL_CITATION {"citationID":"a1i3thakdgv","properties":{"formattedCitation":"\\super 1\\nosupersub{}","plainCitation":"1","noteIndex":0},"citationItems":[{"id":4,"uris":["http://zotero.org/users/local/rYHVRoDc/items/IY8L8HXQ"],"uri":["http://zotero.org/users/local/rYHVRoDc/items/IY8L8HXQ"],"itemData":{"id":4,"type":"article-journal","title":"25 Years of sensory drive: the evidence and its watery bias","container-title":"Current Zoology","page":"471-484","volume":"64","issue":"4","source":"academic.oup.com","abstract":"Abstract.  It has been 25 years since the formalization of the Sensory Drive hypothesis was published in the American Naturalist (1992). Since then, there has b","DOI":"10.1093/cz/zoy043","title-short":"25 Years of sensory drive","journalAbbreviation":"Curr Zool","language":"en","author":[{"family":"Cummings","given":"Molly E."},{"family":"Endler","given":"John A."}],"issued":{"date-parts":[["2018",8,1]]}}}],"schema":"https://github.com/citation-style-language/schema/raw/master/csl-citation.json"}</w:instrText>
      </w:r>
      <w:r>
        <w:rPr/>
        <w:fldChar w:fldCharType="separate"/>
      </w:r>
      <w:bookmarkStart w:id="29" w:name="Bookmark29"/>
      <w:r>
        <w:rPr/>
      </w:r>
      <w:r>
        <w:rPr>
          <w:rFonts w:cs="Times New Roman"/>
          <w:vertAlign w:val="superscript"/>
        </w:rPr>
        <w:t>1</w:t>
      </w:r>
      <w:r>
        <w:rPr/>
      </w:r>
      <w:r>
        <w:rPr/>
        <w:fldChar w:fldCharType="end"/>
      </w:r>
      <w:bookmarkEnd w:id="29"/>
      <w:r>
        <w:rPr>
          <w:rFonts w:cs="Times New Roman"/>
        </w:rPr>
        <w:t>. Instead, the bulk of research focused on signal detection via retinal photoreceptors. Information theory is a broader context that motivated the efficient processing hypothesis of Barlow</w:t>
      </w:r>
      <w:r>
        <w:fldChar w:fldCharType="begin"/>
      </w:r>
      <w:r>
        <w:rPr/>
        <w:instrText>ADDIN ZOTERO_ITEM CSL_CITATION {"citationID":"a163s2osv9q","properties":{"formattedCitation":"\\super 8\\nosupersub{}","plainCitation":"8","noteIndex":0},"citationItems":[{"id":22,"uris":["http://zotero.org/users/local/rYHVRoDc/items/9DHKGVLW"],"uri":["http://zotero.org/users/local/rYHVRoDc/items/9DHKGVLW"],"itemData":{"id":22,"type":"chapter","title":"Possible Principles Underlying the Transformations of Sensory Messages","container-title":"Sensory Communication","publisher":"The MIT Press","page":"216-234","source":"DOI.org (Crossref)","URL":"http://mitpress.universitypressscholarship.com/view/10.7551/mitpress/9780262518420.001.0001/upso-9780262518420-chapter-13","ISBN":"978-0-262-51842-0","note":"DOI: 10.7551/mitpress/9780262518420.003.0013","language":"en","editor":[{"family":"Rosenblith","given":"Walter A."}],"author":[{"family":"Barlow","given":"H. B."}],"issued":{"date-parts":[["1961"]]},"accessed":{"date-parts":[["2019",7,2]]}}}],"schema":"https://github.com/citation-style-language/schema/raw/master/csl-citation.json"}</w:instrText>
      </w:r>
      <w:r>
        <w:rPr/>
        <w:fldChar w:fldCharType="separate"/>
      </w:r>
      <w:bookmarkStart w:id="30" w:name="Bookmark30"/>
      <w:r>
        <w:rPr/>
      </w:r>
      <w:r>
        <w:rPr>
          <w:rFonts w:cs="Times New Roman"/>
          <w:vertAlign w:val="superscript"/>
        </w:rPr>
        <w:t>8</w:t>
      </w:r>
      <w:r>
        <w:rPr/>
      </w:r>
      <w:r>
        <w:rPr/>
        <w:fldChar w:fldCharType="end"/>
      </w:r>
      <w:bookmarkEnd w:id="30"/>
      <w:r>
        <w:rPr>
          <w:rFonts w:cs="Times New Roman"/>
        </w:rPr>
        <w:t xml:space="preserve">, which emphasizes energy efficiency in information processing. Rooting the framework of sensory drive in information theory thus suggests a novel way forward for understanding how complex sexual signals evolve and a new mechanism through which sensory drive can shape signal design. </w:t>
      </w:r>
    </w:p>
    <w:p>
      <w:pPr>
        <w:pStyle w:val="Standard"/>
        <w:spacing w:lineRule="auto" w:line="480"/>
        <w:ind w:firstLine="709"/>
        <w:rPr/>
      </w:pPr>
      <w:r>
        <w:rPr>
          <w:rFonts w:cs="Times New Roman"/>
        </w:rPr>
        <w:t>Extending sensory drive to include processing efficiency is motivated by work in empirical aesthetics, which demonstrates that people prefer images that match the spatial statistics of natural (terrestrial) scenes. Much of this work is based on the Fourier slope. Images of terrestrial habitats tend to have a Fourier slope around -2 with surprising regularity. In contrast, images of non-natural items (e.g., anthropogenic landscapes and objects) have a Fourier slope that deviates from -2</w:t>
      </w:r>
      <w:r>
        <w:fldChar w:fldCharType="begin"/>
      </w:r>
      <w:r>
        <w:rPr/>
        <w:instrText>ADDIN ZOTERO_ITEM CSL_CITATION {"citationID":"ujwhZPun","properties":{"formattedCitation":"\\super 44,45\\nosupersub{}","plainCitation":"44,45","noteIndex":0},"citationItems":[{"id":121,"uris":["http://zotero.org/users/local/rYHVRoDc/items/7YDZ8478"],"uri":["http://zotero.org/users/local/rYHVRoDc/items/7YDZ8478"],"itemData":{"id":121,"type":"article-journal","title":"Statistics of natural images: Scaling in the woods","container-title":"Physical Review Letters","page":"814-817","volume":"73","issue":"6","source":"DOI.org (Crossref)","abstract":"In order to best understand a visual system one should attempt to characterize the natural images it processes. We gather images from the woods and find that these scenes possess an ensemble scale invariance. Further, they are highly non-Gaussian, and this nonGaussian character cannot be removed through local linear filtering. We find that including a simple \"gain control\" nonlinearity in the filtering process makes the filter output quite Gaussian, meaning information is maximized at fixed channel variance. Finally, we use the measured power spectrum to place an upper bound on the information conveyed about natural scenes by an array of receptors.","DOI":"10.1103/PhysRevLett.73.814","ISSN":"0031-9007","title-short":"Statistics of natural images","journalAbbreviation":"Phys. Rev. Lett.","language":"en","author":[{"family":"Ruderman","given":"Daniel L."},{"family":"Bialek","given":"William"}],"issued":{"date-parts":[["1994",8,8]]}}},{"id":117,"uris":["http://zotero.org/users/local/rYHVRoDc/items/7XFERDUH"],"uri":["http://zotero.org/users/local/rYHVRoDc/items/7XFERDUH"],"itemData":{"id":117,"type":"article-journal","title":"Amplitude spectra of natural images","container-title":"Ophthalmic and Physiological Optics","page":"229-232","volume":"12","issue":"2","source":"Wiley Online Library","abstract":"Several studies have suggested that the amplitude spectra of photographs of natural scenes are remarkably similar and have the form: This is, of course, a straight line with slope of −1.0 when plotted on double logarithmic coordinates. We have examined the amplitude spectra of 135 digitized photographs of natural scenes and have Found that relatively few images conform exactly to the suggestion. About 25% of the images in our sample have spectra which show significant curvature when plotted on log log coordinates. The best-fitting regression lines have slopes that range from −0.8 to −1.5: the average slope is −1.2, rather sleeper than previously suggested.","DOI":"10.1111/j.1475-1313.1992.tb00296.x","ISSN":"1475-1313","language":"en","author":[{"family":"Tolhurst","given":"D. J."},{"family":"Tadmor","given":"Y."},{"family":"Chao","given":"Tang"}],"issued":{"date-parts":[["1992"]]}}}],"schema":"https://github.com/citation-style-language/schema/raw/master/csl-citation.json"}</w:instrText>
      </w:r>
      <w:r>
        <w:rPr/>
        <w:fldChar w:fldCharType="separate"/>
      </w:r>
      <w:bookmarkStart w:id="31" w:name="Bookmark31"/>
      <w:r>
        <w:rPr/>
      </w:r>
      <w:r>
        <w:rPr>
          <w:rFonts w:cs="Times New Roman"/>
          <w:vertAlign w:val="superscript"/>
        </w:rPr>
        <w:t>44,45</w:t>
      </w:r>
      <w:r>
        <w:rPr/>
      </w:r>
      <w:r>
        <w:rPr/>
        <w:fldChar w:fldCharType="end"/>
      </w:r>
      <w:bookmarkEnd w:id="31"/>
      <w:r>
        <w:rPr>
          <w:rFonts w:cs="Times New Roman"/>
        </w:rPr>
        <w:t xml:space="preserve">. One notable exception is works of art, which tend to have a slope similar to that of natural terrestrial habitats </w:t>
      </w:r>
      <w:r>
        <w:fldChar w:fldCharType="begin"/>
      </w:r>
      <w:r>
        <w:rPr/>
        <w:instrText>ADDIN ZOTERO_ITEM CSL_CITATION {"citationID":"6BaJMfxt","properties":{"formattedCitation":"\\super 20,23,42\\nosupersub{}","plainCitation":"20,23,42","noteIndex":0},"citationItems":[{"id":86,"uris":["http://zotero.org/users/local/rYHVRoDc/items/539ULY69"],"uri":["http://zotero.org/users/local/rYHVRoDc/items/539ULY69"],"itemData":{"id":86,"type":"article-journal","title":"Statistical regularities of art images and natural scenes: Spectra, sparseness and nonlinearities","container-title":"Spatial Vision","page":"149-164","volume":"21","issue":"1-2","source":"brill.com","DOI":"10.1163/156856807782753877","ISSN":"0169-1015, 1568-5683","title-short":"Statistical regularities of art images and natural scenes","language":"en","author":[{"family":"Graham","given":"Daniel"},{"family":"Field","given":"David"}],"issued":{"date-parts":[["2008",1,1]]}}},{"id":122,"uris":["http://zotero.org/users/local/rYHVRoDc/items/9HES2CUS"],"uri":["http://zotero.org/users/local/rYHVRoDc/items/9HES2CUS"],"itemData":{"id":122,"type":"article-journal","title":"Statistical regularities in art: Relations with visual coding and perception","container-title":"Vision Research","page":"1503-1509","volume":"50","issue":"16","source":"ScienceDirect","abstract":"Since at least 1935, vision researchers have used art stimuli to test human response to complex scenes. This is sensible given the “inherent interestingness” of art and its relation to the natural visual world. The use of art stimuli has remained popular, especially in eye tracking studies. Moreover, stimuli in common use by vision scientists are inspired by the work of famous artists (e.g., Mondrians). Artworks are also popular in vision science as illustrations of a host of visual phenomena, such as depth cues and surface properties. However, until recently, there has been scant consideration of the spatial, luminance, and color statistics of artwork, and even less study of ways that regularities in such statistics could affect visual processing. Furthermore, the relationship between regularities in art images and those in natural scenes has received little or no attention. In the past few years, there has been a concerted effort to study statistical regularities in art as they relate to neural coding and visual perception, and art stimuli have begun to be studied in rigorous ways, as natural scenes have been. In this minireview, we summarize quantitative studies of links between regular statistics in artwork and processing in the visual stream. The results of these studies suggest that art is especially germane to understanding human visual coding and perception, and it therefore warrants wider study.","DOI":"10.1016/j.visres.2010.05.002","ISSN":"0042-6989","title-short":"Statistical regularities in art","journalAbbreviation":"Vision Research","author":[{"family":"Graham","given":"Daniel J."},{"family":"Redies","given":"Christoph"}],"issued":{"date-parts":[["2010",7,21]]}}},{"id":127,"uris":["http://zotero.org/users/local/rYHVRoDc/items/PN4GZBBB"],"uri":["http://zotero.org/users/local/rYHVRoDc/items/PN4GZBBB"],"itemData":{"id":127,"type":"article-journal","title":"1/f2 Characteristics and Isotropy in the Fourier Power Spectra of Visual Art, Cartoons, Comics, Mangas, and Different Categories of Photographs","container-title":"PLOS ONE","page":"e12268","volume":"5","issue":"8","source":"PLoS Journals","abstract":"Art images and natural scenes have in common that their radially averaged (1D) Fourier spectral power falls according to a power-law with increasing spatial frequency (1/f2 characteristics), which implies that the power spectra have scale-invariant properties. In the present study, we show that other categories of man-made images, cartoons and graphic novels (comics and mangas), have similar properties. Further on, we extend our investigations to 2D power spectra. In order to determine whether the Fourier power spectra of man-made images differed from those of other categories of images (photographs of natural scenes, objects, faces and plants and scientific illustrations), we analyzed their 2D power spectra by principal component analysis. Results indicated that the first fifteen principal components allowed a partial separation of the different image categories. The differences between the image categories were studied in more detail by analyzing whether the mean power and the slope of the power gradients from low to high spatial frequencies varied across orientations in the power spectra. Mean power was generally higher in cardinal orientations both in real-world photographs and artworks, with no systematic difference between the two types of images. However, the slope of the power gradients showed a lower degree of mean variability across spectral orientations (i.e., more isotropy) in art images, cartoons and graphic novels than in photographs of comparable subject matters. Taken together, these results indicate that art images, cartoons and graphic novels possess relatively uniform 1/f2 characteristics across all orientations. In conclusion, the man-made stimuli studied, which were presumably produced to evoke pleasant and/or enjoyable visual perception in human observers, form a subset of all images and share statistical properties in their Fourier power spectra. Whether these properties are necessary or sufficient to induce aesthetic perception remains to be investigated.","DOI":"10.1371/journal.pone.0012268","ISSN":"1932-6203","journalAbbreviation":"PLOS ONE","language":"en","author":[{"family":"Koch","given":"Michael"},{"family":"Denzler","given":"Joachim"},{"family":"Redies","given":"Christoph"}],"issued":{"date-parts":[["2010",8,19]]}}}],"schema":"https://github.com/citation-style-language/schema/raw/master/csl-citation.json"}</w:instrText>
      </w:r>
      <w:r>
        <w:rPr/>
        <w:fldChar w:fldCharType="separate"/>
      </w:r>
      <w:bookmarkStart w:id="32" w:name="Bookmark32"/>
      <w:r>
        <w:rPr/>
      </w:r>
      <w:r>
        <w:rPr>
          <w:rFonts w:cs="Times New Roman"/>
          <w:vertAlign w:val="superscript"/>
        </w:rPr>
        <w:t>20,23,42</w:t>
      </w:r>
      <w:r>
        <w:rPr/>
      </w:r>
      <w:r>
        <w:rPr/>
        <w:fldChar w:fldCharType="end"/>
      </w:r>
      <w:bookmarkEnd w:id="32"/>
      <w:r>
        <w:rPr>
          <w:rFonts w:cs="Times New Roman"/>
        </w:rPr>
        <w:t>. For instance, Redies et al. found that artists’ portraits of human faces mimic the Fourier slope of natural landscapes more closely than images of human faces do</w:t>
      </w:r>
      <w:r>
        <w:fldChar w:fldCharType="begin"/>
      </w:r>
      <w:r>
        <w:rPr/>
        <w:instrText>ADDIN ZOTERO_ITEM CSL_CITATION {"citationID":"a1uul5c5n8q","properties":{"formattedCitation":"\\super 21\\nosupersub{}","plainCitation":"21","noteIndex":0},"citationItems":[{"id":102,"uris":["http://zotero.org/users/local/rYHVRoDc/items/T8Y7XTXC"],"uri":["http://zotero.org/users/local/rYHVRoDc/items/T8Y7XTXC"],"itemData":{"id":102,"type":"article-journal","title":"Artists portray human faces with the Fourier statistics of complex natural scenes","container-title":"Network: Computation in Neural Systems","page":"235-248","volume":"18","issue":"3","source":"Taylor and Francis+NEJM","abstract":"When artists portray human faces, they generally endow their portraits with properties that render the faces esthetically more pleasing. To obtain insight into the changes introduced by artists, we compared Fourier power spectra in photographs of faces and in portraits by artists. Our analysis was restricted to a large set of monochrome or lightly colored portraits from various Western cultures and revealed a paradoxical result. Although face photographs are not scale-invariant, artists draw human faces with statistical properties that deviate from the face photographs and approximate the scale-invariant, fractal-like properties of complex natural scenes. This result cannot be explained by systematic differences in the complexity of patterns surrounding the faces or by reproduction artifacts. In particular, a moderate change in gamma gradation has little influence on the results. Moreover, the scale-invariant rendering of faces in artists’ portraits was found to be independent of cultural variables, such as century of origin or artistic techniques. We suggest that artists have implicit knowledge of image statistics and prefer natural scene statistics (or some other rules associated with them) in their creations. Fractal-like statistics have been demonstrated previously in other forms of visual art and may be a general attribute of esthetic visual stimuli.","DOI":"10.1080/09548980701574496","ISSN":"0954-898X","note":"PMID: 17852751","author":[{"family":"Redies","given":"Christoph"},{"family":"Hänisch","given":"Jan"},{"family":"Blickhan","given":"Marko"},{"family":"Denzler","given":"Joachim"}],"issued":{"date-parts":[["2007",1,1]]}}}],"schema":"https://github.com/citation-style-language/schema/raw/master/csl-citation.json"}</w:instrText>
      </w:r>
      <w:r>
        <w:rPr/>
        <w:fldChar w:fldCharType="separate"/>
      </w:r>
      <w:bookmarkStart w:id="33" w:name="Bookmark33"/>
      <w:r>
        <w:rPr/>
      </w:r>
      <w:r>
        <w:rPr>
          <w:rFonts w:cs="Times New Roman"/>
          <w:vertAlign w:val="superscript"/>
        </w:rPr>
        <w:t>21</w:t>
      </w:r>
      <w:r>
        <w:rPr/>
      </w:r>
      <w:r>
        <w:rPr/>
        <w:fldChar w:fldCharType="end"/>
      </w:r>
      <w:bookmarkEnd w:id="33"/>
      <w:r>
        <w:rPr>
          <w:rFonts w:cs="Times New Roman"/>
        </w:rPr>
        <w:t>. Beyond works of art, people also tend to prefer synthetic images with a Fourier slope around -2</w:t>
      </w:r>
      <w:r>
        <w:fldChar w:fldCharType="begin"/>
      </w:r>
      <w:r>
        <w:rPr/>
        <w:instrText>ADDIN ZOTERO_ITEM CSL_CITATION {"citationID":"pstPTQY6","properties":{"formattedCitation":"\\super 40\\nosupersub{}","plainCitation":"40","noteIndex":0},"citationItems":[{"id":84,"uris":["http://zotero.org/users/local/rYHVRoDc/items/NRK9NIUM"],"uri":["http://zotero.org/users/local/rYHVRoDc/items/NRK9NIUM"],"itemData":{"id":84,"type":"article-journal","title":"Beauty and the beholder: the role of visual sensitivity in visual preference","container-title":"Frontiers in Human Neuroscience","volume":"9","source":"Frontiers","abstract":"For centuries, the essence of aesthetic experience has remained one of the most intriguing mysteries for philosophers, artists, art historians and scientists alike. Recently, views emphasizing the link between aesthetics, perception and brain function have become increasingly prevalent (Zeki, 1999; 2002; 2013; Ishizu &amp; Zeki, 2013; Ramachandran &amp; Hirstein, 1999; Livingstone, 2002). The link between art and the fractal structure of natural images has also been highlighted (Spehar, Newell, Clifford &amp; Taylor, 2003; Graham and Field, 2007; Graham &amp; Redies, 2010). Motivated by these claims and our previous findings that humans display a consistent preference across various fractal images, we explore here the possibility that observers' preference for visual patterns might be related to their sensitivity for such patterns. We measure sensitivity to simple visual patterns (sine-wave gratings varying in spatial frequency and random textures with varying fractal exponent) and find that they are highly correlated with visual preferences exhibited by the same observers. Although we do not attempt to offer a comprehensive neural model of aesthetic experience, we demonstrate a strong relationship between visual sensitivity and preference for simple visual patterns. Broadly speaking, our results support assertions that there is a close relationship between aesthetic experience and the sensory coding of natural stimuli.","URL":"https://www.frontiersin.org/articles/10.3389/fnhum.2015.00514/full","DOI":"10.3389/fnhum.2015.00514","ISSN":"1662-5161","title-short":"Beauty and the beholder","journalAbbreviation":"Front. Hum. Neurosci.","language":"English","author":[{"family":"Spehar","given":"Branka"},{"family":"Wong","given":"Solomn"},{"family":"Klundert","given":"Sarah","non-dropping-particle":"van de"},{"family":"Lui","given":"Jessie"},{"family":"Clifford","given":"Colin Walter Giles"},{"family":"Taylor","given":"Richard"}],"issued":{"date-parts":[["2015"]]},"accessed":{"date-parts":[["2019",7,2]]}}}],"schema":"https://github.com/citation-style-language/schema/raw/master/csl-citation.json"}</w:instrText>
      </w:r>
      <w:r>
        <w:rPr/>
        <w:fldChar w:fldCharType="separate"/>
      </w:r>
      <w:bookmarkStart w:id="34" w:name="Bookmark34"/>
      <w:r>
        <w:rPr/>
      </w:r>
      <w:r>
        <w:rPr>
          <w:rFonts w:cs="Times New Roman"/>
          <w:vertAlign w:val="superscript"/>
        </w:rPr>
        <w:t>40</w:t>
      </w:r>
      <w:r>
        <w:rPr/>
      </w:r>
      <w:r>
        <w:rPr/>
        <w:fldChar w:fldCharType="end"/>
      </w:r>
      <w:bookmarkEnd w:id="34"/>
      <w:r>
        <w:rPr>
          <w:rFonts w:cs="Times New Roman"/>
        </w:rPr>
        <w:t>.</w:t>
      </w:r>
    </w:p>
    <w:p>
      <w:pPr>
        <w:pStyle w:val="Standard"/>
        <w:spacing w:lineRule="auto" w:line="480"/>
        <w:ind w:firstLine="709"/>
        <w:rPr/>
      </w:pPr>
      <w:r>
        <w:rPr>
          <w:rFonts w:cs="Times New Roman"/>
        </w:rPr>
        <w:t>A preference for Fourier slopes characteristic of natural habitats is thought to arise from the pleasure of efficient processing, as our perceptual systems have evolved to efficiently process the predictable redundancies of the scenes in which we evolved</w:t>
      </w:r>
      <w:r>
        <w:fldChar w:fldCharType="begin"/>
      </w:r>
      <w:r>
        <w:rPr/>
        <w:instrText>ADDIN ZOTERO_ITEM CSL_CITATION {"citationID":"h3NElaCW","properties":{"formattedCitation":"\\super 11,23,46\\nosupersub{}","plainCitation":"11,23,46","noteIndex":0},"citationItems":[{"id":30,"uris":["http://zotero.org/users/local/rYHVRoDc/items/VJHEJE96"],"uri":["http://zotero.org/users/local/rYHVRoDc/items/VJHEJE96"],"itemData":{"id":30,"type":"article-journal","title":"Natural Image Statistics and Neural Representation","container-title":"Annual Review of Neuroscience","page":"1193-1216","volume":"24","issue":"1","source":"Annual Reviews","abstract":"It has long been assumed that sensory neurons are adapted, through both evolutionary and developmental processes, to the statistical properties of the signals to which they are exposed. Attneave (1954), Barlow (1961) proposed that information theory could provide a link between environmental statistics and neural responses through the concept of coding efficiency. Recent developments in statistical modeling, along with powerful computational tools, have enabled researchers to study more sophisticated statistical models for visual images, to validate these models empirically against large sets of data, and to begin experimentally testing the efficient coding hypothesis for both individual neurons and populations of neurons.","DOI":"10.1146/annurev.neuro.24.1.1193","note":"PMID: 11520932","author":[{"family":"Simoncelli","given":"Eero P"},{"family":"Olshausen","given":"Bruno A"}],"issued":{"date-parts":[["2001"]]}}},{"id":86,"uris":["http://zotero.org/users/local/rYHVRoDc/items/539ULY69"],"uri":["http://zotero.org/users/local/rYHVRoDc/items/539ULY69"],"itemData":{"id":86,"type":"article-journal","title":"Statistical regularities of art images and natural scenes: Spectra, sparseness and nonlinearities","container-title":"Spatial Vision","page":"149-164","volume":"21","issue":"1-2","source":"brill.com","DOI":"10.1163/156856807782753877","ISSN":"0169-1015, 1568-5683","title-short":"Statistical regularities of art images and natural scenes","language":"en","author":[{"family":"Graham","given":"Daniel"},{"family":"Field","given":"David"}],"issued":{"date-parts":[["2008",1,1]]}}},{"id":175,"uris":["http://zotero.org/users/local/rYHVRoDc/items/YD56EP3D"],"uri":["http://zotero.org/users/local/rYHVRoDc/items/YD56EP3D"],"itemData":{"id":175,"type":"article-journal","title":"A universal model of esthetic perception based on the sensory coding of natural stimuli","container-title":"Spatial Vision","page":"97-117","volume":"21","issue":"1-2","source":"PubMed","abstract":"Philosophers have pointed out that there is a close relation between the esthetics of art and the beauty of natural scenes. Supporting this similarity at the experimental level, we have recently shown that visual art and natural scenes share fractal-like, scale-invariant statistical properties. Moreover, evidence from neurophysiological experiments shows that the visual system uses an efficient (sparse) code to process optimally the statistical properties of natural stimuli. In the present work, a hypothetical model of esthetic perception is described that combines both lines of evidence. Specifically, it is proposed that an artist creates a work of art so that it induces a specific resonant state in the visual system. This resonant state is thought to be based on the adaptation of the visual system to natural scenes. The proposed model is universal and predicts that all human beings share the same general concept of esthetic judgment. The model implies that esthetic perception, like the coding of natural stimuli, depends on stimulus form rather than content, depends on higher-order statistics of the stimuli, and is non-intuitive to cognitive introspection. The model accommodates the central tenet of neuroesthetic theory that esthetic perception reflects fundamental functional properties of the nervous system.","DOI":"10.1163/156856807782753886","ISSN":"0169-1015","note":"PMID: 18073053","journalAbbreviation":"Spat Vis","language":"eng","author":[{"family":"Redies","given":"Christoph"}],"issued":{"date-parts":[["2007"]]}}}],"schema":"https://github.com/citation-style-language/schema/raw/master/csl-citation.json"}</w:instrText>
      </w:r>
      <w:r>
        <w:rPr/>
        <w:fldChar w:fldCharType="separate"/>
      </w:r>
      <w:bookmarkStart w:id="35" w:name="Bookmark35"/>
      <w:r>
        <w:rPr/>
      </w:r>
      <w:r>
        <w:rPr>
          <w:rFonts w:cs="Times New Roman"/>
          <w:vertAlign w:val="superscript"/>
        </w:rPr>
        <w:t>11,23,46</w:t>
      </w:r>
      <w:r>
        <w:rPr/>
      </w:r>
      <w:r>
        <w:rPr/>
        <w:fldChar w:fldCharType="end"/>
      </w:r>
      <w:bookmarkEnd w:id="35"/>
      <w:r>
        <w:rPr>
          <w:rFonts w:cs="Times New Roman"/>
        </w:rPr>
        <w:t>. The Fourier slope is a straightforward way of measuring those redundancies and has been shown to correlate with aspects of visual processing. For instance, people are able to discriminate different textures based solely on differences in their Fourier slope</w:t>
      </w:r>
      <w:r>
        <w:fldChar w:fldCharType="begin"/>
      </w:r>
      <w:r>
        <w:rPr/>
        <w:instrText>ADDIN ZOTERO_ITEM CSL_CITATION {"citationID":"a264hd1m02i","properties":{"formattedCitation":"\\super 26\\nosupersub{}","plainCitation":"26","noteIndex":0},"citationItems":[{"id":55,"uris":["http://zotero.org/users/local/rYHVRoDc/items/M479PXPL"],"uri":["http://zotero.org/users/local/rYHVRoDc/items/M479PXPL"],"itemData":{"id":55,"type":"book","title":"Image Statistics in Visual Computing","publisher":"A K Peters/CRC Press","source":"www.taylorfrancis.com","abstract":"To achieve the complex task of interpreting what we see, our brains rely on statistical regularities and patterns in visual data. Knowledge of these","URL":"https://www.taylorfrancis.com/books/9780429107313","ISBN":"978-0-429-10731-3","note":"DOI: 10.1201/b15981","language":"en","author":[{"family":"Pouli","given":"Tania"},{"family":"Reinhard","given":"Erik"},{"family":"Cunningham","given":"Douglas W."},{"family":"Reinhard","given":"Erik"},{"family":"Cunningham","given":"Douglas W."}],"issued":{"date-parts":[["2013",12,13]]},"accessed":{"date-parts":[["2019",7,2]]}}}],"schema":"https://github.com/citation-style-language/schema/raw/master/csl-citation.json"}</w:instrText>
      </w:r>
      <w:r>
        <w:rPr/>
        <w:fldChar w:fldCharType="separate"/>
      </w:r>
      <w:bookmarkStart w:id="36" w:name="Bookmark36"/>
      <w:r>
        <w:rPr/>
      </w:r>
      <w:r>
        <w:rPr>
          <w:rFonts w:cs="Times New Roman"/>
          <w:vertAlign w:val="superscript"/>
        </w:rPr>
        <w:t>26</w:t>
      </w:r>
      <w:r>
        <w:rPr/>
      </w:r>
      <w:r>
        <w:rPr/>
        <w:fldChar w:fldCharType="end"/>
      </w:r>
      <w:bookmarkEnd w:id="36"/>
      <w:r>
        <w:rPr>
          <w:rFonts w:cs="Times New Roman"/>
        </w:rPr>
        <w:t>. Moreover, neurons active in the early stages of visual processing in vertebrates are specialized to respond to contrast at specific spatial frequencies. Notably, these specializations correspond to the spatial frequencies that occur with the highest energy in natural scenes</w:t>
      </w:r>
      <w:r>
        <w:fldChar w:fldCharType="begin"/>
      </w:r>
      <w:r>
        <w:rPr/>
        <w:instrText>ADDIN ZOTERO_ITEM CSL_CITATION {"citationID":"4voctzII","properties":{"formattedCitation":"\\super 11,12,47,48\\nosupersub{}","plainCitation":"11,12,47,48","noteIndex":0},"citationItems":[{"id":30,"uris":["http://zotero.org/users/local/rYHVRoDc/items/VJHEJE96"],"uri":["http://zotero.org/users/local/rYHVRoDc/items/VJHEJE96"],"itemData":{"id":30,"type":"article-journal","title":"Natural Image Statistics and Neural Representation","container-title":"Annual Review of Neuroscience","page":"1193-1216","volume":"24","issue":"1","source":"Annual Reviews","abstract":"It has long been assumed that sensory neurons are adapted, through both evolutionary and developmental processes, to the statistical properties of the signals to which they are exposed. Attneave (1954), Barlow (1961) proposed that information theory could provide a link between environmental statistics and neural responses through the concept of coding efficiency. Recent developments in statistical modeling, along with powerful computational tools, have enabled researchers to study more sophisticated statistical models for visual images, to validate these models empirically against large sets of data, and to begin experimentally testing the efficient coding hypothesis for both individual neurons and populations of neurons.","DOI":"10.1146/annurev.neuro.24.1.1193","note":"PMID: 11520932","author":[{"family":"Simoncelli","given":"Eero P"},{"family":"Olshausen","given":"Bruno A"}],"issued":{"date-parts":[["2001"]]}}},{"id":31,"uris":["http://zotero.org/users/local/rYHVRoDc/items/CDTKHFI3"],"uri":["http://zotero.org/users/local/rYHVRoDc/items/CDTKHFI3"],"itemData":{"id":31,"type":"article-journal","title":"The human visual system is optimised for processing the spatial information in natural visual images","container-title":"Current Biology","page":"35-38","volume":"10","issue":"1","source":"ScienceDirect","abstract":"A fundamental tenet of visual science is that the detailed properties of visual systems are not capricious accidents, but are closely matched by evolution and neonatal experience to the environments and lifestyles in which those visual systems must work 1, 2, 3, 4, 5. This has been shown most convincingly for fish [6] and insects [7]. For mammalian vision, however, this tenet is based more upon theoretical arguments 8, 9, 10, 11 than upon direct observations 12, 13. Here, we describe experiments that require human observers to discriminate between pictures of slightly different faces or objects. These are produced by a morphing technique that allows small, quantifiable changes to be made in the stimulus images. The independent variable is designed to give increasing deviation from natural visual scenes, and is a measure of the Fourier composition of the image (its second-order statistics). Performance in these tests was best when the pictures had natural second-order spatial statistics, and degraded when the images were made less natural. Furthermore, performance can be explained with a simple model of contrast coding, based upon the properties of simple cells 14, 15, 16, 17 in the mammalian visual cortex. The findings thus provide direct empirical support for the notion that human spatial vision is optimised to the second-order statistics of the optical environment.","DOI":"10.1016/S0960-9822(99)00262-6","ISSN":"0960-9822","journalAbbreviation":"Current Biology","author":[{"family":"Párraga","given":"C. A."},{"family":"Troscianko","given":"T."},{"family":"Tolhurst","given":"D. J."}],"issued":{"date-parts":[["2000",1,1]]}}},{"id":133,"uris":["http://zotero.org/users/local/rYHVRoDc/items/455VTPF2"],"uri":["http://zotero.org/users/local/rYHVRoDc/items/455VTPF2"],"itemData":{"id":133,"type":"article-journal","title":"Contrast sensitivity in natural scenes depends on edge as well as spatial frequency structure","container-title":"Journal of Vision","page":"1-1","volume":"9","issue":"10","source":"jov.arvojournals.org","DOI":"10.1167/9.10.1","ISSN":"1534-7362","journalAbbreviation":"Journal of Vision","language":"en","author":[{"family":"Bex","given":"Peter J."},{"family":"Solomon","given":"Samuel G."},{"family":"Dakin","given":"Steven C."}],"issued":{"date-parts":[["2009",9,1]]}}},{"id":136,"uris":["http://zotero.org/users/local/rYHVRoDc/items/NRBNMV7Z"],"uri":["http://zotero.org/users/local/rYHVRoDc/items/NRBNMV7Z"],"itemData":{"id":136,"type":"article-journal","title":"Uncertainty relation for resolution in space, spatial frequency, and orientation optimized by two-dimensional visual cortical filters","container-title":"JOSA A","page":"1160-1169","volume":"2","issue":"7","source":"www.osapublishing.org","abstract":"Two-dimensional spatial linear filters are constrained by general uncertainty relations that limit their attainable information resolution for orientation, spatial frequency, and two-dimensional (2D) spatial position. The theoretical lower limit for the joint entropy, or uncertainty, of these variables is achieved by an optimal 2D filter family whose spatial weighting functions are generated by exponentiated bivariate second-order polynomials with complex coefficients, the elliptic generalization of the one-dimensional elementary functions proposed in Gabor’s famous theory of communication [ J. Inst. Electr. Eng.93, 429 ( 1946)]. The set includes filters with various orientation bandwidths, spatial-frequency bandwidths, and spatial dimensions, favoring the extraction of various kinds of information from an image. Each such filter occupies an irreducible quantal volume (corresponding to an independent datum) in a four-dimensional information hyperspace whose axes are interpretable as 2D visual space, orientation, and spatial frequency, and thus such a filter set could subserve an optimally efficient sampling of these variables. Evidence is presented that the 2D receptive-field profiles of simple cells in mammalian visual cortex are well described by members of this optimal 2D filter family, and thus such visual neurons could be said to optimize the general uncertainty relations for joint 2D-spatial–2D-spectral information resolution. The variety of their receptive-field dimensions and orientation and spatial-frequency bandwidths, and the correlations among these, reveal several underlying constraints, particularly in width/length aspect ratio and principal axis organization, suggesting a polar division of labor in occupying the quantal volumes of information hyperspace. Such an ensemble of 2D neural receptive fields in visual cortex could locally embed coarse polar mappings of the orientation–frequency plane piecewise within the global retinotopic mapping of visual space, thus efficiently representing 2D spatial visual information by localized 2D spectral signatures.","DOI":"10.1364/JOSAA.2.001160","ISSN":"1520-8532","journalAbbreviation":"J. Opt. Soc. Am. A, JOSAA","language":"EN","author":[{"family":"Daugman","given":"John G."}],"issued":{"date-parts":[["1985",7,1]]}}}],"schema":"https://github.com/citation-style-language/schema/raw/master/csl-citation.json"}</w:instrText>
      </w:r>
      <w:r>
        <w:rPr/>
        <w:fldChar w:fldCharType="separate"/>
      </w:r>
      <w:bookmarkStart w:id="37" w:name="Bookmark37"/>
      <w:r>
        <w:rPr/>
      </w:r>
      <w:r>
        <w:rPr>
          <w:rFonts w:cs="Times New Roman"/>
          <w:vertAlign w:val="superscript"/>
        </w:rPr>
        <w:t>11,12,47,48</w:t>
      </w:r>
      <w:r>
        <w:rPr/>
      </w:r>
      <w:r>
        <w:rPr/>
        <w:fldChar w:fldCharType="end"/>
      </w:r>
      <w:bookmarkEnd w:id="37"/>
      <w:r>
        <w:rPr>
          <w:rFonts w:cs="Times New Roman"/>
        </w:rPr>
        <w:t>. Stimuli that most closely mimic the energy of spatial frequencies in natural scenes, which is quantified by the Fourier slope, should thus be most efficiently processed, as they generate a sparse neurological code that stimulates a small number of highly specialized neurons</w:t>
      </w:r>
      <w:r>
        <w:fldChar w:fldCharType="begin"/>
      </w:r>
      <w:r>
        <w:rPr/>
        <w:instrText>ADDIN ZOTERO_ITEM CSL_CITATION {"citationID":"6C6ENKsM","properties":{"formattedCitation":"\\super 10\\nosupersub{}","plainCitation":"10","noteIndex":0},"citationItems":[{"id":27,"uris":["http://zotero.org/users/local/rYHVRoDc/items/LAFS6KJQ"],"uri":["http://zotero.org/users/local/rYHVRoDc/items/LAFS6KJQ"],"itemData":{"id":27,"type":"article-journal","title":"Sparse coding of sensory inputs","container-title":"Current Opinion in Neurobiology","page":"481-487","volume":"14","issue":"4","source":"ScienceDirect","abstract":"Several theoretical, computational, and experimental studies suggest that neurons encode sensory information using a small number of active neurons at any given point in time. This strategy, referred to as ‘sparse coding’, could possibly confer several advantages. First, it allows for increased storage capacity in associative memories; second, it makes the structure in natural signals explicit; third, it represents complex data in a way that is easier to read out at subsequent levels of processing; and fourth, it saves energy. Recent physiological recordings from sensory neurons have indicated that sparse coding could be a ubiquitous strategy employed in several different modalities across different organisms.","DOI":"10.1016/j.conb.2004.07.007","ISSN":"0959-4388","journalAbbreviation":"Current Opinion in Neurobiology","author":[{"family":"Olshausen","given":"Bruno A"},{"family":"Field","given":"David J"}],"issued":{"date-parts":[["2004",8,1]]}}}],"schema":"https://github.com/citation-style-language/schema/raw/master/csl-citation.json"}</w:instrText>
      </w:r>
      <w:r>
        <w:rPr/>
        <w:fldChar w:fldCharType="separate"/>
      </w:r>
      <w:bookmarkStart w:id="38" w:name="Bookmark38"/>
      <w:r>
        <w:rPr/>
      </w:r>
      <w:r>
        <w:rPr>
          <w:rFonts w:cs="Times New Roman"/>
          <w:vertAlign w:val="superscript"/>
        </w:rPr>
        <w:t>10</w:t>
      </w:r>
      <w:r>
        <w:rPr/>
      </w:r>
      <w:r>
        <w:rPr/>
        <w:fldChar w:fldCharType="end"/>
      </w:r>
      <w:bookmarkEnd w:id="38"/>
      <w:r>
        <w:rPr>
          <w:rFonts w:cs="Times New Roman"/>
        </w:rPr>
        <w:t xml:space="preserve">. </w:t>
      </w:r>
    </w:p>
    <w:p>
      <w:pPr>
        <w:pStyle w:val="Standard"/>
        <w:spacing w:lineRule="auto" w:line="480"/>
        <w:ind w:firstLine="709"/>
        <w:rPr/>
      </w:pPr>
      <w:r>
        <w:rPr>
          <w:rFonts w:cs="Times New Roman"/>
        </w:rPr>
        <w:t>Although it is now well supported that, in humans at least, efficient information processing is rewarded with pleasure, why this occurs is still unknown</w:t>
      </w:r>
      <w:r>
        <w:fldChar w:fldCharType="begin"/>
      </w:r>
      <w:r>
        <w:rPr/>
        <w:instrText>ADDIN ZOTERO_ITEM CSL_CITATION {"citationID":"0JQrmNyP","properties":{"formattedCitation":"\\super 18,49,50\\nosupersub{}","plainCitation":"18,49,50","noteIndex":0},"citationItems":[{"id":47,"uris":["http://zotero.org/users/local/rYHVRoDc/items/QMK6K2B8"],"uri":["http://zotero.org/users/local/rYHVRoDc/items/QMK6K2B8"],"itemData":{"id":47,"type":"chapter","title":"Processing fluency, aesthetic pleasure, and culturally shared taste","container-title":"Aesthetic science: Connecting minds, brains, and experience","publisher":"Oxford University Press","publisher-place":"New York, NY, US","page":"223-249","source":"APA PsycNET","event-place":"New York, NY, US","abstract":"The basic idea of the fluency theory of aesthetic pleasure is simple: if people process information about an object easily, they feel positive affect, especially if ease of processing is unexpected. This mild positive affect is experienced as beauty. Let me state at the outset that although the fluency theory covers some interesting phenomena, it does not cover all kinds of aesthetic experience, like emotions that go beyond mild positive affect, or formal or stylistic judgments that promote aesthetic understanding. Moreover, the fluency theory of beauty does not say anything about artistic value: there are beautiful paintings without artistic merit, and good art is not necessarily beautiful. Before we discuss in more detail how processing fluency influences aesthetic experience, we have to define the terms beauty, aesthetic pleasure, and processing fluency, and to review the determinants and consequences of processing fluency. (PsycINFO Database Record (c) 2016 APA, all rights reserved)","ISBN":"978-0-19-973214-2","author":[{"family":"Reber","given":"Rolf"}],"issued":{"date-parts":[["2012"]]}}},{"id":179,"uris":["http://zotero.org/users/local/rYHVRoDc/items/SWSLPP8M"],"uri":["http://zotero.org/users/local/rYHVRoDc/items/SWSLPP8M"],"itemData":{"id":179,"type":"article-journal","title":"Processing Fluency and Aesthetic Pleasure: Is Beauty in the Perceiver's Processing Experience?","container-title":"Personality and Social Psychology Review","page":"364-382","volume":"8","issue":"4","source":"SAGE Journals","abstract":"We propose that aesthetic pleasure is a funnction of the perceiver's processing dynamics: The more fluently perceivers can process an object, the more positive their aesthetic response. We review variables known to influence aesthetic judgments, such as figural goodness, figure-ground contrast, stimulus repetition, symmetry, and prototypicality, and trace their effects to changes in processing fluency. Other variables that influence processing fluency, like visual or semantic priming, similarly increase judgments of aesthetic pleasure. Our proposal provides an integrative framework for the study of aesthetic pleasure and sheds light on the interplay between early preferences versus cultural influences on taste, preferences for both prototypical and abstracted forms, and the relation between beauty and truth. In contrast to theories that trace aesthetic pleasure to objective stimulus features per se, we propose that beauty is grounded in the processing experiences of the perceiver, which are in part a function of stimulus properties.","DOI":"10.1207/s15327957pspr0804_3","ISSN":"1088-8683","title-short":"Processing Fluency and Aesthetic Pleasure","journalAbbreviation":"Pers Soc Psychol Rev","language":"en","author":[{"family":"Reber","given":"Rolf"},{"family":"Schwarz","given":"Norbert"},{"family":"Winkielman","given":"Piotr"}],"issued":{"date-parts":[["2004",11,1]]}}},{"id":"ex6drC7r/fdBniXqp","uris":["http://zotero.org/users/local/rYHVRoDc/items/NBWXUVJC"],"uri":["http://zotero.org/users/local/rYHVRoDc/items/NBWXUVJC"],"itemData":{"id":159,"type":"book","title":"Of fluency, beauty, and truth","publisher":"Oxford University Press","volume":"1","source":"DOI.org (Crossref)","abstract":"To evaluate whether a claim is likely to be true, people attend to whether it is compatible with other things they know, internally consistent and plausible, supported by evidence, accepted by others, and offered by a credible source. Each criterion can be evaluated by drawing on relevant details (an effortful analytic strategy) or by attending to the ease with which the claim can be processed (a less effortful intuitive strategy). Easy processing favors acceptance under all criteria – when thoughts flow smoothly, people nod along. Ease of processing is also central to aesthetic appeal and easily processed materials are evaluated as prettier. This sheds new light on why beauty and truth are often seen as related, by poets and scientists alike. Because people are more sensitive to their feelings than to where their feelings come from, numerous incidental variables can influence perceived beauty and truth by influencing the perceiver’s processing experience.","URL":"http://www.oxfordscholarship.com/view/10.1093/oso/9780198789710.001.0001/oso-9780198789710-chapter-2","note":"DOI: 10.1093/oso/9780198789710.003.0002","language":"en","author":[{"family":"Schwarz","given":"Norbert"}],"issued":{"date-parts":[["2018",5,24]]},"accessed":{"date-parts":[["2019",7,9]]}}}],"schema":"https://github.com/citation-style-language/schema/raw/master/csl-citation.json"}</w:instrText>
      </w:r>
      <w:r>
        <w:rPr/>
        <w:fldChar w:fldCharType="separate"/>
      </w:r>
      <w:bookmarkStart w:id="39" w:name="Bookmark39"/>
      <w:r>
        <w:rPr/>
      </w:r>
      <w:r>
        <w:rPr>
          <w:rFonts w:cs="Times New Roman"/>
          <w:vertAlign w:val="superscript"/>
        </w:rPr>
        <w:t>18,49,50</w:t>
      </w:r>
      <w:r>
        <w:rPr/>
      </w:r>
      <w:r>
        <w:rPr/>
        <w:fldChar w:fldCharType="end"/>
      </w:r>
      <w:bookmarkEnd w:id="39"/>
      <w:r>
        <w:rPr>
          <w:rFonts w:cs="Times New Roman"/>
        </w:rPr>
        <w:t>. One explanation is a “processing bias” (i.e. Renoult &amp; Mendelson)</w:t>
      </w:r>
      <w:r>
        <w:fldChar w:fldCharType="begin"/>
      </w:r>
      <w:r>
        <w:rPr/>
        <w:instrText>ADDIN ZOTERO_ITEM CSL_CITATION {"citationID":"a218dps0tq6","properties":{"formattedCitation":"\\super 5\\nosupersub{}","plainCitation":"5","noteIndex":0},"citationItems":[{"id":14,"uris":["http://zotero.org/users/local/rYHVRoDc/items/2A7DWUHF"],"uri":["http://zotero.org/users/local/rYHVRoDc/items/2A7DWUHF"],"itemData":{"id":14,"type":"article-journal","title":"Processing bias: extending sensory drive to include efficacy and efficiency in information processing","container-title":"Proceedings of the Royal Society B: Biological Sciences","page":"20190165","volume":"286","issue":"1900","source":"royalsocietypublishing.org (Atypon)","abstract":"Communication signals often comprise an array of colours, lines, spots, notes or odours that are arranged in complex patterns, melodies or blends. Receiver perception is assumed to influence preference and thus the evolution of signal design, but evolutionary biologists still struggle to understand how perception, preference and signal design are mechanistically linked. In parallel, the field of empirical aesthetics aims to understand why people like some designs more than others. The model of processing bias discussed here is rooted in empirical aesthetics, which posits that preferences are influenced by the emotional system as it monitors the dynamics of information processing and that attractive signals have effective designs that maximize information transmission, efficient designs that allow information processing at low metabolic cost, or both. We refer to the causal link between preference and the emotionally rewarding experience of effective and efficient information processing as the processing bias, and we apply it to the evolutionary model of sensory drive. A sensory drive model that incorporates processing bias hypothesizes a causal chain of relationships between the environment, perception, pleasure, preference and ultimately the evolution of signal design, both simple and complex.","DOI":"10.1098/rspb.2019.0165","title-short":"Processing bias","journalAbbreviation":"Proceedings of the Royal Society B: Biological Sciences","author":[{"literal":"Renoult Julien P."},{"literal":"Mendelson Tamra C."}],"issued":{"date-parts":[["2019",4,10]]}}}],"schema":"https://github.com/citation-style-language/schema/raw/master/csl-citation.json"}</w:instrText>
      </w:r>
      <w:r>
        <w:rPr/>
        <w:fldChar w:fldCharType="separate"/>
      </w:r>
      <w:bookmarkStart w:id="40" w:name="Bookmark40"/>
      <w:r>
        <w:rPr/>
      </w:r>
      <w:r>
        <w:rPr>
          <w:rFonts w:cs="Times New Roman"/>
          <w:vertAlign w:val="superscript"/>
        </w:rPr>
        <w:t>5</w:t>
      </w:r>
      <w:r>
        <w:rPr/>
      </w:r>
      <w:r>
        <w:rPr/>
        <w:fldChar w:fldCharType="end"/>
      </w:r>
      <w:bookmarkEnd w:id="40"/>
      <w:r>
        <w:rPr>
          <w:rFonts w:cs="Times New Roman"/>
        </w:rPr>
        <w:t>, which supposes that this reward first evolved as an adaptation to inform the brain that information gathering is going smoothly, or that the environment is familiar</w:t>
      </w:r>
      <w:r>
        <w:fldChar w:fldCharType="begin"/>
      </w:r>
      <w:r>
        <w:rPr/>
        <w:instrText>ADDIN ZOTERO_ITEM CSL_CITATION {"citationID":"WThS6EDP","properties":{"formattedCitation":"\\super 57\\nosupersub{}","plainCitation":"57","dontUpdate":true,"noteIndex":0},"citationItems":[{"id":152,"uris":["http://zotero.org/users/local/rYHVRoDc/items/JCXMTGMJ"],"uri":["http://zotero.org/users/local/rYHVRoDc/items/JCXMTGMJ"],"itemData":{"id":152,"type":"chapter","title":"The hedonic marking of processing fluency: Implications for evaluative judgment","container-title":"The psychology of evaluation:  Affective processes in cognition and emotion","publisher":"Lawrence Erlbaum Associates Publishers","publisher-place":"Mahwah, NJ, US","page":"189-217","source":"APA PsycNET","event-place":"Mahwah, NJ, US","abstract":"Given the importance and variety of situations that call for an assessment of valence, it is not surprising that the human evaluative toolbox includes mechanisms that draw on different sources of information. In this chapter, the authors propose that one source of relevant information is the fluency with which information about the target can be processed. They further propose that high fluency is associated with positive affect and results in more favorable evaluations. They first consider the range of evaluative mechanisms and locate their proposal in that context. The authors next elaborate on the concept of fluency and discuss possible reasons for the link between fluency and affective reactions. Subsequently, they present empirical evidence consistent with their proposal. Finally, they discuss boundary conditions of the fluency-affect link. (PsycINFO Database Record (c) 2016 APA, all rights reserved)","ISBN":"978-0-8058-4047-6","title-short":"The hedonic marking of processing fluency","author":[{"family":"Winkielman","given":"Piotr"},{"family":"Schwarz","given":"Norbert"},{"family":"Fazendeiro","given":"Tedra A."},{"family":"Reber","given":"Rolf"}],"issued":{"date-parts":[["2003"]]}}}],"schema":"https://github.com/citation-style-language/schema/raw/master/csl-citation.json"}</w:instrText>
      </w:r>
      <w:r>
        <w:rPr/>
        <w:fldChar w:fldCharType="separate"/>
      </w:r>
      <w:bookmarkStart w:id="41" w:name="Bookmark41"/>
      <w:r>
        <w:rPr/>
      </w:r>
      <w:r>
        <w:rPr>
          <w:rFonts w:cs="Times New Roman"/>
          <w:vertAlign w:val="superscript"/>
        </w:rPr>
        <w:t>58</w:t>
      </w:r>
      <w:r>
        <w:rPr/>
      </w:r>
      <w:r>
        <w:rPr/>
        <w:fldChar w:fldCharType="end"/>
      </w:r>
      <w:bookmarkEnd w:id="41"/>
      <w:r>
        <w:rPr>
          <w:rFonts w:cs="Times New Roman"/>
        </w:rPr>
        <w:t>. Such a processing bias may secondarily be exploited by communication signals that are efficiently processed (e.g., that mimic the visual statistics of a familiar environment) and thereby elicit pleasure</w:t>
      </w:r>
      <w:r>
        <w:fldChar w:fldCharType="begin"/>
      </w:r>
      <w:r>
        <w:rPr/>
        <w:instrText>ADDIN ZOTERO_ITEM CSL_CITATION {"citationID":"a1hspo08ek9","properties":{"formattedCitation":"\\super 5\\nosupersub{}","plainCitation":"5","noteIndex":0},"citationItems":[{"id":14,"uris":["http://zotero.org/users/local/rYHVRoDc/items/2A7DWUHF"],"uri":["http://zotero.org/users/local/rYHVRoDc/items/2A7DWUHF"],"itemData":{"id":14,"type":"article-journal","title":"Processing bias: extending sensory drive to include efficacy and efficiency in information processing","container-title":"Proceedings of the Royal Society B: Biological Sciences","page":"20190165","volume":"286","issue":"1900","source":"royalsocietypublishing.org (Atypon)","abstract":"Communication signals often comprise an array of colours, lines, spots, notes or odours that are arranged in complex patterns, melodies or blends. Receiver perception is assumed to influence preference and thus the evolution of signal design, but evolutionary biologists still struggle to understand how perception, preference and signal design are mechanistically linked. In parallel, the field of empirical aesthetics aims to understand why people like some designs more than others. The model of processing bias discussed here is rooted in empirical aesthetics, which posits that preferences are influenced by the emotional system as it monitors the dynamics of information processing and that attractive signals have effective designs that maximize information transmission, efficient designs that allow information processing at low metabolic cost, or both. We refer to the causal link between preference and the emotionally rewarding experience of effective and efficient information processing as the processing bias, and we apply it to the evolutionary model of sensory drive. A sensory drive model that incorporates processing bias hypothesizes a causal chain of relationships between the environment, perception, pleasure, preference and ultimately the evolution of signal design, both simple and complex.","DOI":"10.1098/rspb.2019.0165","title-short":"Processing bias","journalAbbreviation":"Proceedings of the Royal Society B: Biological Sciences","author":[{"literal":"Renoult Julien P."},{"literal":"Mendelson Tamra C."}],"issued":{"date-parts":[["2019",4,10]]}}}],"schema":"https://github.com/citation-style-language/schema/raw/master/csl-citation.json"}</w:instrText>
      </w:r>
      <w:r>
        <w:rPr/>
        <w:fldChar w:fldCharType="separate"/>
      </w:r>
      <w:bookmarkStart w:id="42" w:name="Bookmark42"/>
      <w:r>
        <w:rPr/>
      </w:r>
      <w:r>
        <w:rPr>
          <w:rFonts w:cs="Times New Roman"/>
          <w:vertAlign w:val="superscript"/>
        </w:rPr>
        <w:t>5</w:t>
      </w:r>
      <w:r>
        <w:rPr/>
      </w:r>
      <w:r>
        <w:rPr/>
        <w:fldChar w:fldCharType="end"/>
      </w:r>
      <w:bookmarkEnd w:id="42"/>
      <w:r>
        <w:rPr>
          <w:rFonts w:cs="Times New Roman"/>
        </w:rPr>
        <w:t xml:space="preserve">. According to this hypothesis, male sexual displays in darters would have exploited female pleasure that originated as a general adaptation not associated with mate choice. Interestingly, we found a correlation between the Fourier slope of darter patterns and that of their habitat only in males, not in females, consistent with a hypothesis that male signals have evolved to be attractive, whereas female signals have not. </w:t>
      </w:r>
    </w:p>
    <w:p>
      <w:pPr>
        <w:pStyle w:val="Standard"/>
        <w:spacing w:lineRule="auto" w:line="480"/>
        <w:ind w:firstLine="709"/>
        <w:rPr>
          <w:rFonts w:cs="Times New Roman"/>
        </w:rPr>
      </w:pPr>
      <w:r>
        <w:rPr>
          <w:rFonts w:cs="Times New Roman"/>
        </w:rPr>
        <w:t xml:space="preserve">The difference we found between the sexes is puzzling, however, in the context of camouflage, which is the most obvious reason to expect a correspondence between the visual statistics of animal patterns and their environment. If mimicking the Fourier slope of the environment was driven by selection for camouflage, we would expect females, which are also subject to selection by predation, to follow the same pattern as males. Moreover, as males in breeding condition appear to contrast their environment, presumably maximizing detectability to mates or competitors, it seems unlikely that their visual displays are adapted for camouflage. Nevertheless, our analyses consider luminance contrast, rather than chromatic contrast; thus, the luminance patterning of males may be a camouflaged backdrop against which conspicuous colors are displayed. The attention that male colors draw from predators may add increased pressure to be otherwise camouflaged. Although the answer is not yet clear, the interplay of natural and sexual selection in driving the evolution of complex visual patterns remains an open question upon which the spatial statistics of animal patterns and their habitats could be fruitfully brought to bear. </w:t>
      </w:r>
    </w:p>
    <w:p>
      <w:pPr>
        <w:pStyle w:val="Standard"/>
        <w:spacing w:lineRule="auto" w:line="480"/>
        <w:ind w:firstLine="709"/>
        <w:rPr/>
      </w:pPr>
      <w:r>
        <w:rPr>
          <w:rFonts w:cs="Times New Roman"/>
        </w:rPr>
        <w:t>Last, our finding that variation in the Fourier slope of darters is consistent with variation in species’ preferred habitat may have implications for human aesthetics. The Fourier slope has been found to vary between different categories of stimuli (e.g., buildings, natural landscapes, anthropogenic objects), and between terrestrial and aquatic environments (for a review, see Pouli et al.)</w:t>
      </w:r>
      <w:r>
        <w:fldChar w:fldCharType="begin"/>
      </w:r>
      <w:r>
        <w:rPr/>
        <w:instrText>ADDIN ZOTERO_ITEM CSL_CITATION {"citationID":"a1v15g1a5n1","properties":{"formattedCitation":"\\super 26\\nosupersub{}","plainCitation":"26","noteIndex":0},"citationItems":[{"id":55,"uris":["http://zotero.org/users/local/rYHVRoDc/items/M479PXPL"],"uri":["http://zotero.org/users/local/rYHVRoDc/items/M479PXPL"],"itemData":{"id":55,"type":"book","title":"Image Statistics in Visual Computing","publisher":"A K Peters/CRC Press","source":"www.taylorfrancis.com","abstract":"To achieve the complex task of interpreting what we see, our brains rely on statistical regularities and patterns in visual data. Knowledge of these","URL":"https://www.taylorfrancis.com/books/9780429107313","ISBN":"978-0-429-10731-3","note":"DOI: 10.1201/b15981","language":"en","author":[{"family":"Pouli","given":"Tania"},{"family":"Reinhard","given":"Erik"},{"family":"Cunningham","given":"Douglas W."},{"family":"Reinhard","given":"Erik"},{"family":"Cunningham","given":"Douglas W."}],"issued":{"date-parts":[["2013",12,13]]},"accessed":{"date-parts":[["2019",7,2]]}}}],"schema":"https://github.com/citation-style-language/schema/raw/master/csl-citation.json"}</w:instrText>
      </w:r>
      <w:r>
        <w:rPr/>
        <w:fldChar w:fldCharType="separate"/>
      </w:r>
      <w:bookmarkStart w:id="43" w:name="Bookmark43"/>
      <w:r>
        <w:rPr/>
      </w:r>
      <w:r>
        <w:rPr>
          <w:rFonts w:cs="Times New Roman"/>
          <w:vertAlign w:val="superscript"/>
        </w:rPr>
        <w:t>26</w:t>
      </w:r>
      <w:r>
        <w:rPr/>
      </w:r>
      <w:r>
        <w:rPr/>
        <w:fldChar w:fldCharType="end"/>
      </w:r>
      <w:bookmarkEnd w:id="43"/>
      <w:r>
        <w:rPr>
          <w:rFonts w:cs="Times New Roman"/>
        </w:rPr>
        <w:t>; however, the extent to which natural human habitats vary in Fourier slope has not yet been explicitly addressed. Different terrestrial biomes (e.g., tropical forest, desert, seashore) very likely have different Fourier slopes; thus, quantifying how they co-vary with works of art and regional aesthetic preferences may further contribute to understanding the mechanisms driving aspects of cultural evolution and diversification.</w:t>
      </w:r>
    </w:p>
    <w:p>
      <w:pPr>
        <w:pStyle w:val="Standard"/>
        <w:spacing w:lineRule="auto" w:line="480"/>
        <w:rPr>
          <w:rFonts w:cs="Times New Roman"/>
        </w:rPr>
      </w:pPr>
      <w:r>
        <w:rPr>
          <w:rFonts w:eastAsia="Arial" w:cs="Times New Roman"/>
        </w:rPr>
        <w:tab/>
      </w:r>
      <w:r>
        <w:rPr>
          <w:rFonts w:cs="Times New Roman"/>
        </w:rPr>
        <w:t>In conclusion, while our study does not directly investigate perceptual processing, it provides a plausible explanation for how sensory integration beyond photoreceptors can drive signal design through an environmentally mediated process. Through the lens of Fourier analysis, we have provided evidence that male visual signals correspond to the visual statistics of their habitats, suggesting that post-retinal visual processing is a plausible explanation for certain aspects of signal design. Our hypothesis is a novel extension of sensory drive, and our methods provide a new approach for testing the role of sensory drive in the evolution of visual patterns. Because the animal patterns we studied are likely used in mate attraction, our results also support key predictions of empirical aesthetics about the relationship between attractiveness and natural scenes. While empirical aesthetics was largely developed to explain human aesthetic preferences, we suggest that some of its principles extend beyond humans and provide a compelling hypothesis for how a complex trait can evolve in a predictable, environmentally dependent direction.</w:t>
      </w:r>
    </w:p>
    <w:p>
      <w:pPr>
        <w:pStyle w:val="Standard"/>
        <w:spacing w:lineRule="auto" w:line="480"/>
        <w:rPr>
          <w:rFonts w:cs="Times New Roman"/>
        </w:rPr>
      </w:pPr>
      <w:r>
        <w:rPr>
          <w:rFonts w:cs="Times New Roman"/>
        </w:rPr>
      </w:r>
    </w:p>
    <w:p>
      <w:pPr>
        <w:pStyle w:val="BodyA"/>
        <w:spacing w:lineRule="auto" w:line="480"/>
        <w:rPr>
          <w:rFonts w:eastAsia="Arial" w:cs="Times New Roman"/>
          <w:b/>
          <w:b/>
          <w:bCs/>
          <w:lang w:val="en-US"/>
        </w:rPr>
      </w:pPr>
      <w:r>
        <w:rPr>
          <w:rFonts w:cs="Times New Roman"/>
          <w:b/>
          <w:bCs/>
          <w:lang w:val="en-US"/>
        </w:rPr>
        <w:t>Methods</w:t>
      </w:r>
    </w:p>
    <w:p>
      <w:pPr>
        <w:pStyle w:val="Standard"/>
        <w:spacing w:lineRule="auto" w:line="480"/>
        <w:rPr>
          <w:rFonts w:eastAsia="Arial" w:cs="Times New Roman"/>
          <w:bCs/>
        </w:rPr>
      </w:pPr>
      <w:r>
        <w:rPr>
          <w:rFonts w:cs="Times New Roman"/>
          <w:b/>
          <w:bCs/>
        </w:rPr>
        <w:t>Darter Collection and Photography</w:t>
      </w:r>
    </w:p>
    <w:p>
      <w:pPr>
        <w:pStyle w:val="Standard"/>
        <w:spacing w:lineRule="auto" w:line="480"/>
        <w:rPr>
          <w:rFonts w:cs="Times New Roman"/>
        </w:rPr>
      </w:pPr>
      <w:r>
        <w:rPr>
          <w:rFonts w:cs="Times New Roman"/>
        </w:rPr>
        <w:t>We collected males and females of ten darter species from 23 sites distributed in Illinois, Kentucky, Maryland, Missouri, Pennsylvania, and Tennessee (</w:t>
      </w:r>
      <w:r>
        <w:rPr>
          <w:rFonts w:cs="Times New Roman"/>
          <w:i/>
        </w:rPr>
        <w:t>Etheostoma barrenense, E. blennioides, E. caeruleum, E. camurum, E. chlorosomum, E. gracile, E. olmstedi, E. pyrrhogaster, E. swaini, E. zonale</w:t>
      </w:r>
      <w:r>
        <w:rPr>
          <w:rFonts w:cs="Times New Roman"/>
        </w:rPr>
        <w:t>) (Supplementary Table 1). These ten species were chosen for inclusion based on their broad phylogenetic distribution and their preference for different classes of habitat: sand (</w:t>
      </w:r>
      <w:r>
        <w:rPr>
          <w:rFonts w:cs="Times New Roman"/>
          <w:i/>
        </w:rPr>
        <w:t>E. chlorosomum, E. olmstedi, E.pyrrhogaster</w:t>
      </w:r>
      <w:r>
        <w:rPr>
          <w:rFonts w:cs="Times New Roman"/>
        </w:rPr>
        <w:t>), boulder (</w:t>
      </w:r>
      <w:r>
        <w:rPr>
          <w:rFonts w:cs="Times New Roman"/>
          <w:i/>
        </w:rPr>
        <w:t>E. blennioides, E. camurum</w:t>
      </w:r>
      <w:r>
        <w:rPr>
          <w:rFonts w:cs="Times New Roman"/>
        </w:rPr>
        <w:t>), gravel (</w:t>
      </w:r>
      <w:r>
        <w:rPr>
          <w:rFonts w:cs="Times New Roman"/>
          <w:i/>
        </w:rPr>
        <w:t>E. caeruleum, E. zonale</w:t>
      </w:r>
      <w:r>
        <w:rPr>
          <w:rFonts w:cs="Times New Roman"/>
        </w:rPr>
        <w:t>), detritus (</w:t>
      </w:r>
      <w:r>
        <w:rPr>
          <w:rFonts w:cs="Times New Roman"/>
          <w:i/>
        </w:rPr>
        <w:t>E. gracile, E. swaini</w:t>
      </w:r>
      <w:r>
        <w:rPr>
          <w:rFonts w:cs="Times New Roman"/>
        </w:rPr>
        <w:t>) and bedrock (</w:t>
      </w:r>
      <w:r>
        <w:rPr>
          <w:rFonts w:cs="Times New Roman"/>
          <w:i/>
        </w:rPr>
        <w:t>E. barrenense</w:t>
      </w:r>
      <w:r>
        <w:rPr>
          <w:rFonts w:cs="Times New Roman"/>
        </w:rPr>
        <w:t>).  At each site, we collected approximately 10 males and 10 females (males: 11.2 +/- 3.0 SD; females: 10.5 +/- 3.1 SD), which were subsequently photographed.  Darters were caught by kick-seining and brought back to either the Hancock Biological Station in Murray, KY or University of Maryland Baltimore County. Fish were housed in aerated tanks and photographed within three days of capture. Immediately prior to photography, fish were euthanized in MS-222 and then fixed in 10% formalin with fins pinned erect for approximately 10 minutes. We then clipped the pectoral fin of each fish for an unobstructed image of their body pattern. Images were subsequently captured with a Canon EOS 5D Mark IV digital camera mounted to a Cognisys Stackshot system to ensure a fully focused image (see Supplementary Information for detailed photography methods).</w:t>
      </w:r>
    </w:p>
    <w:p>
      <w:pPr>
        <w:pStyle w:val="Standard"/>
        <w:spacing w:lineRule="auto" w:line="480"/>
        <w:ind w:firstLine="709"/>
        <w:rPr>
          <w:rFonts w:cs="Times New Roman"/>
        </w:rPr>
      </w:pPr>
      <w:r>
        <w:rPr>
          <w:rFonts w:cs="Times New Roman"/>
        </w:rPr>
      </w:r>
    </w:p>
    <w:p>
      <w:pPr>
        <w:pStyle w:val="Standard"/>
        <w:spacing w:lineRule="auto" w:line="480"/>
        <w:rPr>
          <w:rFonts w:eastAsia="Arial" w:cs="Times New Roman"/>
          <w:bCs/>
        </w:rPr>
      </w:pPr>
      <w:r>
        <w:rPr>
          <w:rFonts w:cs="Times New Roman"/>
          <w:b/>
          <w:bCs/>
        </w:rPr>
        <w:t>Habitat Photography</w:t>
      </w:r>
    </w:p>
    <w:p>
      <w:pPr>
        <w:pStyle w:val="Standard"/>
        <w:spacing w:lineRule="auto" w:line="480"/>
        <w:rPr/>
      </w:pPr>
      <w:r>
        <w:rPr>
          <w:rFonts w:cs="Times New Roman"/>
        </w:rPr>
        <w:t>We collected images of habitats at sites where we captured darters using an Ikelite 200DL underwater housing for a Canon EOS 5D Mark IV digital camera. Each darter species was assigned to a habitat class (sand, gravel, boulder, detritus, or bedrock) based on where darters were observed, as well as on literature describing darter microhabitat preferences</w:t>
      </w:r>
      <w:r>
        <w:fldChar w:fldCharType="begin"/>
      </w:r>
      <w:r>
        <w:rPr/>
        <w:instrText>ADDIN ZOTERO_ITEM CSL_CITATION {"citationID":"a1t6tjr8kkj","properties":{"unsorted":true,"formattedCitation":"\\super 52\\uc0\\u8211{}54\\nosupersub{}","plainCitation":"52–54","noteIndex":0},"citationItems":[{"id":93,"uris":["http://zotero.org/users/local/rYHVRoDc/items/KYSQSBZY"],"uri":["http://zotero.org/users/local/rYHVRoDc/items/KYSQSBZY"],"itemData":{"id":93,"type":"article-journal","title":"The Fishes of Tennessee","container-title":"UT Press Backfiles","URL":"https://trace.tennessee.edu/utk_utpress/2","author":[{"family":"Etnier","given":"David"},{"family":"Starnes","given":"Wayne"}],"issued":{"date-parts":[["1993",1,1]]}}},{"id":91,"uris":["http://zotero.org/users/local/rYHVRoDc/items/MUN927LC"],"uri":["http://zotero.org/users/local/rYHVRoDc/items/MUN927LC"],"itemData":{"id":91,"type":"book","title":"The American Darters","publisher":"University Press of Kentucky","number-of-pages":"208","source":"Google Books","abstract":"The darters are a fascinating group of colorful and diminutive freshwater fish whose beauty rivals that of the tropical reef fishes. Native only to North America, the darters occur widely, especially in the United States, but are little known to the general public, largely because of their small size -- few exceed six inches and some measure a mere one inch at maturity.This book is the first comprehensive guide to the darters, covering all named and several undescribed forms -- 140 species in all. Each species account includes a synoptic description to aid in separation of similar species and subspecies, a range map, and discussion of the species' distribution, natural heritage, abundance, and scientific name. An illustrated key and glossary will further assist scientists, students, fishermen, and aquarium specialists in identifying darter species.Central to this volume is the series of 144 handsome color photographs illustrating nearly all known darter species and several subspecies. Most of the specimens shown were caught by the authors at sites throughout the United States, Canada, and Mexico, and photographed by them on site using a recently developed technique that captures the full brilliance of the living fish.Because of their importance as indicators of environmental quality, the darters are receiving increasing attention today from scientists and naturalists. Public interest was focused recently on the plight of the snail darter, but many other darter species are either threatened or endangered, and others face an uncertain future as human activities continue to degrade our waterways. All those with an interest in preserving the natural heritage of our rivers and streams will find this comprehensive guide to the darters an invaluable tool.","ISBN":"978-0-8131-6525-7","note":"Google-Books-ID: eOweBgAAQBAJ","language":"en","author":[{"family":"Kuehne","given":"Robert A."},{"family":"Barbour","given":"Roger W."}],"issued":{"date-parts":[["2015",1,13]]}}},{"id":95,"uris":["http://zotero.org/users/local/rYHVRoDc/items/9YQX4T74"],"uri":["http://zotero.org/users/local/rYHVRoDc/items/9YQX4T74"],"itemData":{"id":95,"type":"article-journal","title":"Comments on the subgenera of Darters (Percidae) with descriptions of two new species of Etheostoma (Ulocentra) from Southeastern United States","container-title":"Miscellaneous publications / Museum of Zoology, University of Michigan (USA)","source":"agris.fao.org","URL":"http://agris.fao.org/agris-search/search.do?recordID=US9007450","language":"English","author":[{"family":"Bailey","given":"Reeve M."},{"family":"Etnier","given":"David A."}],"issued":{"date-parts":[["1988"]]},"accessed":{"date-parts":[["2019",7,2]]}}}],"schema":"https://github.com/citation-style-language/schema/raw/master/csl-citation.json"}</w:instrText>
      </w:r>
      <w:r>
        <w:rPr/>
        <w:fldChar w:fldCharType="separate"/>
      </w:r>
      <w:bookmarkStart w:id="44" w:name="Bookmark44"/>
      <w:r>
        <w:rPr/>
      </w:r>
      <w:r>
        <w:rPr>
          <w:rFonts w:cs="Times New Roman"/>
          <w:vertAlign w:val="superscript"/>
        </w:rPr>
        <w:t>52–54</w:t>
      </w:r>
      <w:r>
        <w:rPr/>
      </w:r>
      <w:r>
        <w:rPr/>
        <w:fldChar w:fldCharType="end"/>
      </w:r>
      <w:bookmarkEnd w:id="44"/>
      <w:r>
        <w:rPr>
          <w:rFonts w:cs="Times New Roman"/>
        </w:rPr>
        <w:t xml:space="preserve">. Each habitat class was represented by a minimum of 100 images representing a minimum of two sites. All images were collected in clear, shallow water on sunny days between 10:00 and 15:00, and when water turbidity was low (see supplementary information). </w:t>
      </w:r>
    </w:p>
    <w:p>
      <w:pPr>
        <w:pStyle w:val="Standard"/>
        <w:spacing w:lineRule="auto" w:line="480"/>
        <w:ind w:firstLine="709"/>
        <w:rPr/>
      </w:pPr>
      <w:r>
        <w:rPr/>
      </w:r>
    </w:p>
    <w:p>
      <w:pPr>
        <w:pStyle w:val="Standard"/>
        <w:spacing w:lineRule="auto" w:line="480"/>
        <w:rPr>
          <w:rFonts w:eastAsia="Arial" w:cs="Times New Roman"/>
          <w:b/>
          <w:b/>
          <w:bCs/>
        </w:rPr>
      </w:pPr>
      <w:r>
        <w:rPr>
          <w:rFonts w:cs="Times New Roman"/>
          <w:b/>
          <w:bCs/>
        </w:rPr>
        <w:t>Image Conversion to Darter Color Space</w:t>
      </w:r>
    </w:p>
    <w:p>
      <w:pPr>
        <w:pStyle w:val="Standard"/>
        <w:spacing w:lineRule="auto" w:line="480"/>
        <w:rPr/>
      </w:pPr>
      <w:r>
        <w:rPr>
          <w:rFonts w:cs="Times New Roman"/>
        </w:rPr>
        <w:t>For all images, RAW files were converted to 16-bit tiff files using the rawpy python API. We converted RAW files to RGB triplets without any spatial interpolation, gamma correction or white-balance to maintain linearity. Images were then converted into a darter colorspace. The generation of the darter colorspace was done by first characterizing the sensitivity functions of our camera, and then using known darter visual sensitivities to generate a mapping from camera space to darter space</w:t>
      </w:r>
      <w:r>
        <w:fldChar w:fldCharType="begin"/>
      </w:r>
      <w:r>
        <w:rPr/>
        <w:instrText>ADDIN ZOTERO_ITEM CSL_CITATION {"citationID":"XGiryYpv","properties":{"formattedCitation":"\\super 55\\nosupersub{}","plainCitation":"55","noteIndex":0},"citationItems":[{"id":97,"uris":["http://zotero.org/users/local/rYHVRoDc/items/SK89723X"],"uri":["http://zotero.org/users/local/rYHVRoDc/items/SK89723X"],"itemData":{"id":97,"type":"article-journal","title":"Differences in spectral sensitivity within and among species of darters (genus Etheostoma)","container-title":"Vision Research","page":"19-23","volume":"55","source":"ScienceDirect","abstract":"We examined variation in the visual system both within and among seven species of darters, colorful freshwater fishes of the genus Etheostoma. Using microspectrophotometry, we found that darters possess rod photoreceptor cells, single cone photoreceptor cells containing middle wavelength sensitive (MWS) visual pigments, and twin photoreceptor cells containing (LWS) visual pigments. No variation in peak sensitivity was detected among species or individuals in the rod class. In the MWS class, significant variation was detected among species and a strong statistical trend suggests differences among individuals. By contrast, all differences in the LWS class could be attributed to variation among individuals. Patterns of variation detected among species, among individuals, and among cone classes suggest that complex patterns of selection may be shaping the visual system of these fishes. Further, differences among individuals may have important consequences for visually based behaviors.","DOI":"10.1016/j.visres.2011.12.005","ISSN":"0042-6989","journalAbbreviation":"Vision Research","author":[{"family":"Gumm","given":"Jennifer M."},{"family":"Loew","given":"Ellis R."},{"family":"Mendelson","given":"Tamra C."}],"issued":{"date-parts":[["2012",2,15]]}}}],"schema":"https://github.com/citation-style-language/schema/raw/master/csl-citation.json"}</w:instrText>
      </w:r>
      <w:r>
        <w:rPr/>
        <w:fldChar w:fldCharType="separate"/>
      </w:r>
      <w:bookmarkStart w:id="45" w:name="Bookmark45"/>
      <w:r>
        <w:rPr/>
      </w:r>
      <w:r>
        <w:rPr>
          <w:rFonts w:cs="Times New Roman"/>
          <w:vertAlign w:val="superscript"/>
        </w:rPr>
        <w:t>55</w:t>
      </w:r>
      <w:r>
        <w:rPr/>
      </w:r>
      <w:r>
        <w:rPr/>
        <w:fldChar w:fldCharType="end"/>
      </w:r>
      <w:bookmarkEnd w:id="45"/>
      <w:r>
        <w:rPr>
          <w:rFonts w:cs="Times New Roman"/>
        </w:rPr>
        <w:t>. The sensitivity functions for the camera were estimated using a monochrometer and a calibrated spectrometer, which ensured that each color channel was linear</w:t>
      </w:r>
      <w:r>
        <w:fldChar w:fldCharType="begin"/>
      </w:r>
      <w:r>
        <w:rPr/>
        <w:instrText>ADDIN ZOTERO_ITEM CSL_CITATION {"citationID":"dGw6bGj6","properties":{"formattedCitation":"\\super 56\\nosupersub{}","plainCitation":"56","noteIndex":0},"citationItems":[{"id":140,"uris":["http://zotero.org/users/local/rYHVRoDc/items/VBRQB69K"],"uri":["http://zotero.org/users/local/rYHVRoDc/items/VBRQB69K"],"itemData":{"id":140,"type":"article-journal","title":"The absolute sensitivity of digital colour cameras","container-title":"Optics Express","page":"20211-20220","volume":"17","issue":"22","source":"www.osapublishing.org","abstract":"A new and improved method to obtain the average spectral pixel responsivity and the quantum efficiency of Digital Single Lens Reflex (DSLR) cameras is outlined. Two semi-professional cameras, the Nikon D300 and the Canon 40D, are evaluated. The cameras red, green and blue pixel responsivities and quantum efficiency are retrieved by illuminating an integrating sphere with a wavelength tunable monochromator. 31 intensity calibrated monochromatic spectral lines from 4000 to 7000 Å, with a bandpass of ~12 Å, were used as a library to solve the main equations of observation for the cameras. Both cameras have peak sensitivity in the blue and minimum sensitivity in the red. The Canon 40D has blue and green channel sensitivity close to the Nikon D300. The Canon red channel has half the sensitivity of the Nikon camera.","DOI":"10.1364/OE.17.020211","ISSN":"1094-4087","journalAbbreviation":"Opt. Express, OE","language":"EN","author":[{"family":"Sigernes","given":"Fred"},{"family":"Dyrland","given":"Margit"},{"family":"Peters","given":"Nial"},{"family":"Lorentzen","given":"Dag Arne"},{"family":"Svenøe","given":"Trond"},{"family":"Heia","given":"Karsten"},{"family":"Chernouss","given":"Sergey"},{"family":"Deehr","given":"Charles Sterling"},{"family":"Kosch","given":"Mike"}],"issued":{"date-parts":[["2009",10,26]]}}}],"schema":"https://github.com/citation-style-language/schema/raw/master/csl-citation.json"}</w:instrText>
      </w:r>
      <w:r>
        <w:rPr/>
        <w:fldChar w:fldCharType="separate"/>
      </w:r>
      <w:bookmarkStart w:id="46" w:name="Bookmark46"/>
      <w:r>
        <w:rPr/>
      </w:r>
      <w:r>
        <w:rPr>
          <w:rFonts w:cs="Times New Roman"/>
          <w:vertAlign w:val="superscript"/>
        </w:rPr>
        <w:t>56</w:t>
      </w:r>
      <w:r>
        <w:rPr/>
      </w:r>
      <w:r>
        <w:rPr/>
        <w:fldChar w:fldCharType="end"/>
      </w:r>
      <w:bookmarkEnd w:id="46"/>
      <w:r>
        <w:rPr>
          <w:rFonts w:cs="Times New Roman"/>
        </w:rPr>
        <w:t>. To model darter color vision, we generated a dichromatic model using cone sensitivities peaking at 525nm and 603nm (darters lack a short wavelength sensitive cone class). Since the cone sensitivities for all species in this study are not currently known, we used the same color vision model for all species. Variation between darter species in cone sensitivities is known to be relatively minor and unlikely to affect the outcome of our analysis</w:t>
      </w:r>
      <w:r>
        <w:fldChar w:fldCharType="begin"/>
      </w:r>
      <w:r>
        <w:rPr/>
        <w:instrText>ADDIN ZOTERO_ITEM CSL_CITATION {"citationID":"Sk0WwKxJ","properties":{"formattedCitation":"\\super 55\\nosupersub{}","plainCitation":"55","noteIndex":0},"citationItems":[{"id":97,"uris":["http://zotero.org/users/local/rYHVRoDc/items/SK89723X"],"uri":["http://zotero.org/users/local/rYHVRoDc/items/SK89723X"],"itemData":{"id":97,"type":"article-journal","title":"Differences in spectral sensitivity within and among species of darters (genus Etheostoma)","container-title":"Vision Research","page":"19-23","volume":"55","source":"ScienceDirect","abstract":"We examined variation in the visual system both within and among seven species of darters, colorful freshwater fishes of the genus Etheostoma. Using microspectrophotometry, we found that darters possess rod photoreceptor cells, single cone photoreceptor cells containing middle wavelength sensitive (MWS) visual pigments, and twin photoreceptor cells containing (LWS) visual pigments. No variation in peak sensitivity was detected among species or individuals in the rod class. In the MWS class, significant variation was detected among species and a strong statistical trend suggests differences among individuals. By contrast, all differences in the LWS class could be attributed to variation among individuals. Patterns of variation detected among species, among individuals, and among cone classes suggest that complex patterns of selection may be shaping the visual system of these fishes. Further, differences among individuals may have important consequences for visually based behaviors.","DOI":"10.1016/j.visres.2011.12.005","ISSN":"0042-6989","journalAbbreviation":"Vision Research","author":[{"family":"Gumm","given":"Jennifer M."},{"family":"Loew","given":"Ellis R."},{"family":"Mendelson","given":"Tamra C."}],"issued":{"date-parts":[["2012",2,15]]}}}],"schema":"https://github.com/citation-style-language/schema/raw/master/csl-citation.json"}</w:instrText>
      </w:r>
      <w:r>
        <w:rPr/>
        <w:fldChar w:fldCharType="separate"/>
      </w:r>
      <w:bookmarkStart w:id="47" w:name="Bookmark47"/>
      <w:r>
        <w:rPr/>
      </w:r>
      <w:r>
        <w:rPr>
          <w:rFonts w:cs="Times New Roman"/>
          <w:vertAlign w:val="superscript"/>
        </w:rPr>
        <w:t>55</w:t>
      </w:r>
      <w:r>
        <w:rPr/>
      </w:r>
      <w:r>
        <w:rPr/>
        <w:fldChar w:fldCharType="end"/>
      </w:r>
      <w:bookmarkEnd w:id="47"/>
      <w:r>
        <w:rPr>
          <w:rFonts w:cs="Times New Roman"/>
        </w:rPr>
        <w:t>. We converted camera space to darter space by minimizing the difference between the camera model and the cone model, using a second order polynomial function of RGB values. We then converted all images (fish and habitat) from color space to luminance space by summing the two color channels. This pooling of color channels closely mimics how vertebrate brains are thought to extract luminance information</w:t>
      </w:r>
      <w:r>
        <w:fldChar w:fldCharType="begin"/>
      </w:r>
      <w:r>
        <w:rPr/>
        <w:instrText>ADDIN ZOTERO_ITEM CSL_CITATION {"citationID":"74fuGH15","properties":{"formattedCitation":"\\super 57\\nosupersub{}","plainCitation":"57","noteIndex":0},"citationItems":[{"id":100,"uris":["http://zotero.org/users/local/rYHVRoDc/items/L3DCVFI2"],"uri":["http://zotero.org/users/local/rYHVRoDc/items/L3DCVFI2"],"itemData":{"id":100,"type":"article-journal","title":"Luminance","container-title":"JOSA A","page":"1283-1293","volume":"10","issue":"6","source":"www.osapublishing.org","abstract":"Luminance was introduced by the CIE as a photometric analog of radiance. This implies that an additive spectral-luminosity function characterizes the human observer. In practice, many different spectral-sensitivity functions characterize human vision, although few produce the additive spectral-luminosity function V(λ), which is suitable for use in practical photometry. Methods that give rise to additive spectral-sensitivity functions that most resemble V(λ) tend to have in common the use of spatial or temporal frequencies that will discriminate against signals from the short-wavelength-sensitive cone pathways or against signals in chromatic pathways. Some of the difference among results obtained with different techniques seems to other the extent to which the methods can bring about changes in the state of chromatic adaptation, but it also reflect seems likely that not all tasks tap the same postreceptoral mechanisms. Psychophysical evidence is equivocal regarding the nature of the postreceptoral mechanisms: some evidence suggests just three mechanisms, one of which has a spectral sensitivity that is like V(λ);other evidence suggests the existence of multiple mechanisms with different spectral sensitivities. Physiological recordings from neurons in the macaque’s visual pathway suggest that the properties of the magnocellular system may be sufficient to account for spectral-sensitivity functions measured with the techniques of heterochromatic flicker photometry, minimally distinct border, and critical flicker fusion. These are the psychophysical methods that yield spectral sensitivities that are most like V(λ). Other methods of measuring spectral sensitivity seem more likely to depend on signals that travel through the parvocellular system.","DOI":"10.1364/JOSAA.10.001283","ISSN":"1520-8532","journalAbbreviation":"J. Opt. Soc. Am. A, JOSAA","language":"EN","author":[{"family":"Lennie","given":"Peter"},{"family":"Pokorny","given":"Joel"},{"family":"Smith","given":"Vivianne C."}],"issued":{"date-parts":[["1993",6,1]]}}}],"schema":"https://github.com/citation-style-language/schema/raw/master/csl-citation.json"}</w:instrText>
      </w:r>
      <w:r>
        <w:rPr/>
        <w:fldChar w:fldCharType="separate"/>
      </w:r>
      <w:bookmarkStart w:id="48" w:name="Bookmark48"/>
      <w:r>
        <w:rPr/>
      </w:r>
      <w:r>
        <w:rPr>
          <w:rFonts w:cs="Times New Roman"/>
          <w:vertAlign w:val="superscript"/>
        </w:rPr>
        <w:t>57</w:t>
      </w:r>
      <w:r>
        <w:rPr/>
      </w:r>
      <w:r>
        <w:rPr/>
        <w:fldChar w:fldCharType="end"/>
      </w:r>
      <w:bookmarkEnd w:id="48"/>
      <w:r>
        <w:rPr>
          <w:rFonts w:cs="Times New Roman"/>
        </w:rPr>
        <w:t xml:space="preserve">. </w:t>
      </w:r>
    </w:p>
    <w:p>
      <w:pPr>
        <w:pStyle w:val="Standard"/>
        <w:spacing w:lineRule="auto" w:line="480"/>
        <w:ind w:firstLine="709"/>
        <w:rPr/>
      </w:pPr>
      <w:r>
        <w:rPr>
          <w:rFonts w:cs="Times New Roman"/>
        </w:rPr>
        <w:t>For darter images, we cropped out the region on the flank of each fish directly below the second dorsal fin. From the set of cropped images, we determined the largest square area that would fit in every cropped image, which was found to be 200 x 200 pixels. For each darter image, we then randomly sampled a region of this size from the flank of the fish.</w:t>
      </w:r>
    </w:p>
    <w:p>
      <w:pPr>
        <w:pStyle w:val="Standard"/>
        <w:spacing w:lineRule="auto" w:line="480"/>
        <w:ind w:firstLine="709"/>
        <w:rPr/>
      </w:pPr>
      <w:del w:id="7" w:author="Unknown Author" w:date="2019-09-05T16:20:35Z">
        <w:r>
          <w:rPr>
            <w:rFonts w:cs="Times New Roman"/>
          </w:rPr>
          <w:delText xml:space="preserve"> </w:delText>
        </w:r>
      </w:del>
      <w:r>
        <w:rPr>
          <w:rFonts w:cs="Times New Roman"/>
        </w:rPr>
        <w:t>Habitat images were reduced from their original dimensions of 2251 x 3372 to 800 x 1200.  We then randomly sampled each habitat image four times with a 400 x 400 pixel square. Since the size of the habitat images is greater than the size of the darter’s flank, using a larger box size reduces variability in lower frequency coefficients. Additionally, we tested the effects of various box sizes, and found our results robust to these changes (see supplemental information).</w:t>
      </w:r>
    </w:p>
    <w:p>
      <w:pPr>
        <w:pStyle w:val="Standard"/>
        <w:spacing w:lineRule="auto" w:line="480"/>
        <w:ind w:firstLine="709"/>
        <w:rPr>
          <w:rFonts w:eastAsia="Arial" w:cs="Times New Roman"/>
        </w:rPr>
      </w:pPr>
      <w:r>
        <w:rPr>
          <w:rFonts w:eastAsia="Arial" w:cs="Times New Roman"/>
        </w:rPr>
      </w:r>
    </w:p>
    <w:p>
      <w:pPr>
        <w:pStyle w:val="Standard"/>
        <w:spacing w:lineRule="auto" w:line="480"/>
        <w:rPr>
          <w:rFonts w:eastAsia="Arial" w:cs="Times New Roman"/>
          <w:bCs/>
        </w:rPr>
      </w:pPr>
      <w:r>
        <w:rPr>
          <w:rFonts w:cs="Times New Roman"/>
          <w:b/>
          <w:bCs/>
        </w:rPr>
        <w:t>Fourier Analysis</w:t>
      </w:r>
    </w:p>
    <w:p>
      <w:pPr>
        <w:pStyle w:val="BodyA"/>
        <w:spacing w:lineRule="auto" w:line="480"/>
        <w:rPr/>
      </w:pPr>
      <w:r>
        <w:rPr>
          <w:rFonts w:cs="Times New Roman"/>
          <w:lang w:val="en-US"/>
        </w:rPr>
        <w:t>To compute the slope of the Fourier power spectrum for each image, we followed standard methods in empirical aesthetics</w:t>
      </w:r>
      <w:r>
        <w:fldChar w:fldCharType="begin"/>
      </w:r>
      <w:r>
        <w:rPr/>
        <w:instrText>ADDIN ZOTERO_ITEM CSL_CITATION {"citationID":"H8tuwfHF","properties":{"formattedCitation":"\\super 21,42,58\\nosupersub{}","plainCitation":"21,42,58","noteIndex":0},"citationItems":[{"id":102,"uris":["http://zotero.org/users/local/rYHVRoDc/items/T8Y7XTXC"],"uri":["http://zotero.org/users/local/rYHVRoDc/items/T8Y7XTXC"],"itemData":{"id":102,"type":"article-journal","title":"Artists portray human faces with the Fourier statistics of complex natural scenes","container-title":"Network: Computation in Neural Systems","page":"235-248","volume":"18","issue":"3","source":"Taylor and Francis+NEJM","abstract":"When artists portray human faces, they generally endow their portraits with properties that render the faces esthetically more pleasing. To obtain insight into the changes introduced by artists, we compared Fourier power spectra in photographs of faces and in portraits by artists. Our analysis was restricted to a large set of monochrome or lightly colored portraits from various Western cultures and revealed a paradoxical result. Although face photographs are not scale-invariant, artists draw human faces with statistical properties that deviate from the face photographs and approximate the scale-invariant, fractal-like properties of complex natural scenes. This result cannot be explained by systematic differences in the complexity of patterns surrounding the faces or by reproduction artifacts. In particular, a moderate change in gamma gradation has little influence on the results. Moreover, the scale-invariant rendering of faces in artists’ portraits was found to be independent of cultural variables, such as century of origin or artistic techniques. We suggest that artists have implicit knowledge of image statistics and prefer natural scene statistics (or some other rules associated with them) in their creations. Fractal-like statistics have been demonstrated previously in other forms of visual art and may be a general attribute of esthetic visual stimuli.","DOI":"10.1080/09548980701574496","ISSN":"0954-898X","note":"PMID: 17852751","author":[{"family":"Redies","given":"Christoph"},{"family":"Hänisch","given":"Jan"},{"family":"Blickhan","given":"Marko"},{"family":"Denzler","given":"Joachim"}],"issued":{"date-parts":[["2007",1,1]]}}},{"id":127,"uris":["http://zotero.org/users/local/rYHVRoDc/items/PN4GZBBB"],"uri":["http://zotero.org/users/local/rYHVRoDc/items/PN4GZBBB"],"itemData":{"id":127,"type":"article-journal","title":"1/f2 Characteristics and Isotropy in the Fourier Power Spectra of Visual Art, Cartoons, Comics, Mangas, and Different Categories of Photographs","container-title":"PLOS ONE","page":"e12268","volume":"5","issue":"8","source":"PLoS Journals","abstract":"Art images and natural scenes have in common that their radially averaged (1D) Fourier spectral power falls according to a power-law with increasing spatial frequency (1/f2 characteristics), which implies that the power spectra have scale-invariant properties. In the present study, we show that other categories of man-made images, cartoons and graphic novels (comics and mangas), have similar properties. Further on, we extend our investigations to 2D power spectra. In order to determine whether the Fourier power spectra of man-made images differed from those of other categories of images (photographs of natural scenes, objects, faces and plants and scientific illustrations), we analyzed their 2D power spectra by principal component analysis. Results indicated that the first fifteen principal components allowed a partial separation of the different image categories. The differences between the image categories were studied in more detail by analyzing whether the mean power and the slope of the power gradients from low to high spatial frequencies varied across orientations in the power spectra. Mean power was generally higher in cardinal orientations both in real-world photographs and artworks, with no systematic difference between the two types of images. However, the slope of the power gradients showed a lower degree of mean variability across spectral orientations (i.e., more isotropy) in art images, cartoons and graphic novels than in photographs of comparable subject matters. Taken together, these results indicate that art images, cartoons and graphic novels possess relatively uniform 1/f2 characteristics across all orientations. In conclusion, the man-made stimuli studied, which were presumably produced to evoke pleasant and/or enjoyable visual perception in human observers, form a subset of all images and share statistical properties in their Fourier power spectra. Whether these properties are necessary or sufficient to induce aesthetic perception remains to be investigated.","DOI":"10.1371/journal.pone.0012268","ISSN":"1932-6203","journalAbbreviation":"PLOS ONE","language":"en","author":[{"family":"Koch","given":"Michael"},{"family":"Denzler","given":"Joachim"},{"family":"Redies","given":"Christoph"}],"issued":{"date-parts":[["2010",8,19]]}}},{"id":171,"uris":["http://zotero.org/users/local/rYHVRoDc/items/UFYIDAB3"],"uri":["http://zotero.org/users/local/rYHVRoDc/items/UFYIDAB3"],"itemData":{"id":171,"type":"article-journal","title":"From regular text to artistic writing and artworks: Fourier statistics of images with low and high aesthetic appeal","container-title":"Frontiers in Human Neuroscience","volume":"7","source":"Frontiers","abstract":"The spatial characteristics of letters and their influence on readability and letter identification have been intensely studied during the last decades. There have been few studies, however, on statistical image properties that reflect more global aspects of text, for example properties that may relate to its aesthetic appeal. It has been shown that natural scenes and a large variety of visual artworks possess a scale-invariant Fourier power spectrum that falls off linearly with increasing frequency in log-log plots. We asked whether images of text share this property. As expected, the Fourier spectrum of images of regular typed or handwritten text is highly anisotropic, i.e. the spectral image properties in vertical, horizontal and oblique orientations differ. Moreover, the spatial frequency spectra of text images are not scale invariant in any direction. The decline is shallower in the low-frequency part of the spectrum for text than for aesthetic artworks, whereas, in the high-frequency part, it is steeper. These results indicate that, in general, images of regular text contain less global structure (low spatial frequencies) relative to fine detail (high spatial frequencies) than images of aesthetics artworks. Moreover, we studied images of text with artistic claim (ornate print and calligraphy) and ornamental art. For some measures, these images assume average values intermediate between regular text and aesthetic artworks. Finally, to answer the question of whether the statistical properties measured by us are universal amongst humans or are subject to intercultural differences, we compared images from three different cultural backgrounds (Western, East Asian and Arabic). Results for different categories (regular text, aesthetic writing, ornamental art and fine art) were similar across cultures.","URL":"https://www.frontiersin.org/articles/10.3389/fnhum.2013.00106/full","DOI":"10.3389/fnhum.2013.00106","ISSN":"1662-5161","title-short":"From regular text to artistic writing and artworks","journalAbbreviation":"Front. Hum. Neurosci.","language":"English","author":[{"family":"Melmer","given":"Tamara"},{"family":"Amirshahi","given":"Seyed Ali"},{"family":"Koch","given":"Michael"},{"family":"Denzler","given":"Joachim"},{"family":"Redies","given":"Christoph"}],"issued":{"date-parts":[["2013"]]},"accessed":{"date-parts":[["2019",7,9]]}}}],"schema":"https://github.com/citation-style-language/schema/raw/master/csl-citation.json"}</w:instrText>
      </w:r>
      <w:r>
        <w:rPr/>
        <w:fldChar w:fldCharType="separate"/>
      </w:r>
      <w:bookmarkStart w:id="49" w:name="Bookmark49"/>
      <w:r>
        <w:rPr/>
      </w:r>
      <w:r>
        <w:rPr>
          <w:rFonts w:cs="Times New Roman"/>
          <w:vertAlign w:val="superscript"/>
          <w:lang w:val="en-US"/>
        </w:rPr>
        <w:t>21,42,58</w:t>
      </w:r>
      <w:r>
        <w:rPr/>
      </w:r>
      <w:r>
        <w:rPr/>
        <w:fldChar w:fldCharType="end"/>
      </w:r>
      <w:bookmarkEnd w:id="49"/>
      <w:r>
        <w:rPr>
          <w:rFonts w:cs="Times New Roman"/>
          <w:lang w:val="en-US"/>
        </w:rPr>
        <w:t xml:space="preserve">. We calculated the two-dimensional Fast Fourier Transform with a Kaiser-Bessel window using parameter </w:t>
      </w:r>
      <w:r>
        <w:rPr>
          <w:rFonts w:cs="Times New Roman"/>
        </w:rPr>
        <w:t>α</w:t>
      </w:r>
      <w:r>
        <w:rPr>
          <w:rFonts w:cs="Times New Roman"/>
          <w:lang w:val="en-US"/>
        </w:rPr>
        <w:t xml:space="preserve"> = 2 to minimize edge artifacts</w:t>
      </w:r>
      <w:r>
        <w:fldChar w:fldCharType="begin"/>
      </w:r>
      <w:r>
        <w:rPr/>
        <w:instrText>ADDIN ZOTERO_ITEM CSL_CITATION {"citationID":"61jhS2mH","properties":{"formattedCitation":"\\super 26\\nosupersub{}","plainCitation":"26","noteIndex":0},"citationItems":[{"id":55,"uris":["http://zotero.org/users/local/rYHVRoDc/items/M479PXPL"],"uri":["http://zotero.org/users/local/rYHVRoDc/items/M479PXPL"],"itemData":{"id":55,"type":"book","title":"Image Statistics in Visual Computing","publisher":"A K Peters/CRC Press","source":"www.taylorfrancis.com","abstract":"To achieve the complex task of interpreting what we see, our brains rely on statistical regularities and patterns in visual data. Knowledge of these","URL":"https://www.taylorfrancis.com/books/9780429107313","ISBN":"978-0-429-10731-3","note":"DOI: 10.1201/b15981","language":"en","author":[{"family":"Pouli","given":"Tania"},{"family":"Reinhard","given":"Erik"},{"family":"Cunningham","given":"Douglas W."},{"family":"Reinhard","given":"Erik"},{"family":"Cunningham","given":"Douglas W."}],"issued":{"date-parts":[["2013",12,13]]},"accessed":{"date-parts":[["2019",7,2]]}}}],"schema":"https://github.com/citation-style-language/schema/raw/master/csl-citation.json"}</w:instrText>
      </w:r>
      <w:r>
        <w:rPr/>
        <w:fldChar w:fldCharType="separate"/>
      </w:r>
      <w:bookmarkStart w:id="50" w:name="Bookmark50"/>
      <w:r>
        <w:rPr/>
      </w:r>
      <w:r>
        <w:rPr>
          <w:rFonts w:cs="Times New Roman"/>
          <w:vertAlign w:val="superscript"/>
          <w:lang w:val="en-US"/>
        </w:rPr>
        <w:t>26</w:t>
      </w:r>
      <w:r>
        <w:rPr/>
      </w:r>
      <w:r>
        <w:rPr/>
        <w:fldChar w:fldCharType="end"/>
      </w:r>
      <w:bookmarkEnd w:id="50"/>
      <w:r>
        <w:rPr>
          <w:rFonts w:cs="Times New Roman"/>
          <w:lang w:val="en-US"/>
        </w:rPr>
        <w:t>. We then transformed the Fourier space to the power spectrum and estimated the radial average of the power spectrum. To eliminate edge effects and high frequency noise, we only included spatial frequencies between 10 and 110 cycles per image. Since the Fourier power spectrum has a greater spatial granularity at higher frequencies, we binned each power spectrum between 10 and 110 cycles for darter images and between 10 and 200 cycles for habitat images, with 20 bins for each. This ensures that our slopes were calculated to give equal weight across the frequency range. We then estimated the slope of the power spectrum using a linear regression on the bin values, using a custom Python script.</w:t>
      </w:r>
    </w:p>
    <w:p>
      <w:pPr>
        <w:pStyle w:val="BodyA"/>
        <w:spacing w:lineRule="auto" w:line="480"/>
        <w:ind w:firstLine="709"/>
        <w:rPr>
          <w:rFonts w:cs="Times New Roman"/>
          <w:lang w:val="en-US"/>
        </w:rPr>
      </w:pPr>
      <w:r>
        <w:rPr>
          <w:rFonts w:cs="Times New Roman"/>
          <w:lang w:val="en-US"/>
        </w:rPr>
      </w:r>
    </w:p>
    <w:p>
      <w:pPr>
        <w:pStyle w:val="BodyA"/>
        <w:spacing w:lineRule="auto" w:line="480"/>
        <w:rPr>
          <w:rFonts w:eastAsia="Arial" w:cs="Times New Roman"/>
          <w:bCs/>
          <w:lang w:val="en-US"/>
        </w:rPr>
      </w:pPr>
      <w:r>
        <w:rPr>
          <w:rFonts w:cs="Times New Roman"/>
          <w:b/>
          <w:bCs/>
          <w:lang w:val="en-US"/>
        </w:rPr>
        <w:t>Statistical Analysis</w:t>
      </w:r>
    </w:p>
    <w:p>
      <w:pPr>
        <w:pStyle w:val="Standard"/>
        <w:spacing w:lineRule="auto" w:line="480"/>
        <w:rPr/>
      </w:pPr>
      <w:r>
        <w:rPr>
          <w:rFonts w:cs="Times New Roman"/>
        </w:rPr>
        <w:t>To ensure that images of species-typical habitat were representative of their class, we pooled images of each habitat class across multiple sites. We then compared the Fourier slope across habitat classes and across darter species (males and females analyzed separately) using ANOVAs. To examine the relationship between the Fourier slope of habitats and that of darter patterns, we used generalized linear mixed models. We computed this model using the R package MCMCglmm</w:t>
      </w:r>
      <w:r>
        <w:fldChar w:fldCharType="begin"/>
      </w:r>
      <w:r>
        <w:rPr/>
        <w:instrText>ADDIN ZOTERO_ITEM CSL_CITATION {"citationID":"o5TbIE9L","properties":{"formattedCitation":"\\super 59,60\\nosupersub{}","plainCitation":"59,60","noteIndex":0},"citationItems":[{"id":106,"uris":["http://zotero.org/users/local/rYHVRoDc/items/JTN8YLF3"],"uri":["http://zotero.org/users/local/rYHVRoDc/items/JTN8YLF3"],"itemData":{"id":106,"type":"chapter","title":"Phylogenetic Regression for Binary Dependent Variables","container-title":"Modern Phylogenetic Comparative Methods and Their Application in Evolutionary Biology: Concepts and Practice","publisher":"Springer Berlin Heidelberg","publisher-place":"Berlin, Heidelberg","page":"231-261","source":"Springer Link","event-place":"Berlin, Heidelberg","abstract":"We compare three methods for phylogenetic regression analyses designed for binary dependent variables (traits with two discrete states) both with each other and with “standard” methods that either ignore phylogenetic relationships or ignore the binary character of the dependent variable. In simulations designed to reveal statistical problems arising in different methods, PLogReg (Ives and Garland 2010) performed better than PGLMM (Ives and Helmus 2011) and MCMCglmm (Hadfield 2010) to identify phylogenetic signal in the absence of independent variables; PLogReg also outperformed a standard method for detecting phylogenetic signal in binary data, ancestral character estimation (Schluter et al. 1997; Pagel 1994). All three phylogenetic methods performed similarly for identifying relationships with a continuously valued independent variable x, with all methods having at most moderately inflated Type I error rates, and MCMCglmm having slightly greater power. In contrast, standard logistic regression that ignores phylogeny had seriously inflated Type I errors when x had phylogenetic signal. Perhaps surprisingly, phylogenetic regression that ignored the binary nature of the dependent variable, RegOU (Lavin et al. 2008), performed as well or better than the other methods, at least for larger sample sizes (≥64 species), although this approach does not result in a model that can be used to simulate data (e.g., for bootstrapping). We also apply the methods to a data set describing whether antelopes fight or flee versus hide from predators as a function of their group size (Brashares et al. 2000). We end with rough guidelines for analyzing binary dependent variables, with the main recommendation being that multiple methods and simulations should be used to give confidence in the statistical results.","URL":"https://doi.org/10.1007/978-3-662-43550-2_9","ISBN":"978-3-662-43550-2","note":"DOI: 10.1007/978-3-662-43550-2_9","language":"en","author":[{"family":"Ives","given":"Anthony R."},{"family":"Garland","given":"Theodore"}],"editor":[{"family":"Garamszegi","given":"László Zsolt"}],"issued":{"date-parts":[["2014"]]},"accessed":{"date-parts":[["2019",7,2]]}}},{"id":105,"uris":["http://zotero.org/users/local/rYHVRoDc/items/M7UHQTR5"],"uri":["http://zotero.org/users/local/rYHVRoDc/items/M7UHQTR5"],"itemData":{"id":105,"type":"article-journal","title":"MCMC Methods for Multi-Response Generalized Linear Mixed Models: The &lt;b&gt;MCMCglmm&lt;/b&gt; &lt;i&gt;R&lt;/i&gt; Package","container-title":"Journal of Statistical Software","volume":"33","issue":"2","source":"DOI.org (Crossref)","URL":"http://www.jstatsoft.org/v33/i02/","DOI":"10.18637/jss.v033.i02","ISSN":"1548-7660","title-short":"MCMC Methods for Multi-Response Generalized Linear Mixed Models","journalAbbreviation":"J. Stat. Soft.","language":"en","author":[{"family":"Hadfield","given":"Jarrod D."}],"issued":{"date-parts":[["2010"]]},"accessed":{"date-parts":[["2019",7,2]]}}}],"schema":"https://github.com/citation-style-language/schema/raw/master/csl-citation.json"}</w:instrText>
      </w:r>
      <w:r>
        <w:rPr/>
        <w:fldChar w:fldCharType="separate"/>
      </w:r>
      <w:bookmarkStart w:id="51" w:name="Bookmark51"/>
      <w:r>
        <w:rPr/>
      </w:r>
      <w:r>
        <w:rPr>
          <w:rFonts w:cs="Times New Roman"/>
          <w:vertAlign w:val="superscript"/>
        </w:rPr>
        <w:t>59,60</w:t>
      </w:r>
      <w:r>
        <w:rPr/>
      </w:r>
      <w:r>
        <w:rPr/>
        <w:fldChar w:fldCharType="end"/>
      </w:r>
      <w:bookmarkEnd w:id="51"/>
      <w:r>
        <w:rPr>
          <w:rFonts w:cs="Times New Roman"/>
        </w:rPr>
        <w:t>. Our model predicted the value of the Fourier slope of each individual fish based on the slope of their habitat. Capture site and phylogeny were included as random effects. The phylogenetic tree of the ten studied species was inferred from a previously published molecular phylogeny (accessed via TreeBASE)</w:t>
      </w:r>
      <w:r>
        <w:fldChar w:fldCharType="begin"/>
      </w:r>
      <w:r>
        <w:rPr/>
        <w:instrText>ADDIN ZOTERO_ITEM CSL_CITATION {"citationID":"4X6jgajd","properties":{"formattedCitation":"\\super 30,61\\nosupersub{}","plainCitation":"30,61","noteIndex":0},"citationItems":[{"id":61,"uris":["http://zotero.org/users/local/rYHVRoDc/items/8AT6YXSS"],"uri":["http://zotero.org/users/local/rYHVRoDc/items/8AT6YXSS"],"itemData":{"id":61,"type":"article-journal","title":"Phylogeny and Temporal Diversification of Darters (Percidae: Etheostomatinae)","container-title":"Systematic Biology","page":"565-595","volume":"60","issue":"5","source":"academic.oup.com","abstract":"Abstract.  Discussions aimed at resolution of the Tree of Life are most often focused on the interrelationships of major organismal lineages. In this study, we","DOI":"10.1093/sysbio/syr052","ISSN":"1063-5157","title-short":"Phylogeny and Temporal Diversification of Darters (Percidae","journalAbbreviation":"Syst Biol","language":"en","author":[{"family":"Near","given":"Thomas J."},{"family":"Bossu","given":"Christen M."},{"family":"Bradburd","given":"Gideon S."},{"family":"Carlson","given":"Rose L."},{"family":"Harrington","given":"Richard C."},{"family":"Hollingsworth","given":"Phillip R."},{"family":"Keck","given":"Benjamin P."},{"family":"Etnier","given":"David A."}],"issued":{"date-parts":[["2011",10,1]]}}},{"id":113,"uris":["http://zotero.org/users/local/rYHVRoDc/items/Z6QUP3N5"],"uri":["http://zotero.org/users/local/rYHVRoDc/items/Z6QUP3N5"],"itemData":{"id":113,"type":"article-newspaper","title":"TreeBASE v. 2: A Database of Phylogenetic Knowledge","container-title":"e-Biosphere","author":[{"family":"Piel","given":"W. H."},{"family":"Chan","given":"L."},{"family":"Dominus","given":"M. J."},{"family":"Ruan","given":"J."},{"family":"Vos","given":"R. A."},{"family":"Tannen","given":"V."}],"issued":{"date-parts":[["2009"]]}}}],"schema":"https://github.com/citation-style-language/schema/raw/master/csl-citation.json"}</w:instrText>
      </w:r>
      <w:r>
        <w:rPr/>
        <w:fldChar w:fldCharType="separate"/>
      </w:r>
      <w:bookmarkStart w:id="52" w:name="Bookmark52"/>
      <w:r>
        <w:rPr/>
      </w:r>
      <w:r>
        <w:rPr>
          <w:rFonts w:cs="Times New Roman"/>
          <w:vertAlign w:val="superscript"/>
        </w:rPr>
        <w:t>30,61</w:t>
      </w:r>
      <w:r>
        <w:rPr/>
      </w:r>
      <w:r>
        <w:rPr/>
        <w:fldChar w:fldCharType="end"/>
      </w:r>
      <w:bookmarkEnd w:id="52"/>
      <w:r>
        <w:rPr>
          <w:rFonts w:cs="Times New Roman"/>
        </w:rPr>
        <w:t>. We ran the model using the uninformative Inverse-Wishart prior for 1,000,000 iterations, with a 10,000 iteration burn in and 50 iteration thinning.</w:t>
      </w:r>
    </w:p>
    <w:p>
      <w:pPr>
        <w:pStyle w:val="Standard"/>
        <w:spacing w:lineRule="auto" w:line="480"/>
        <w:rPr>
          <w:rFonts w:eastAsia="Arial" w:cs="Times New Roman"/>
        </w:rPr>
      </w:pPr>
      <w:r>
        <w:rPr>
          <w:rFonts w:eastAsia="Arial" w:cs="Times New Roman"/>
        </w:rPr>
      </w:r>
    </w:p>
    <w:p>
      <w:pPr>
        <w:pStyle w:val="Standard"/>
        <w:spacing w:lineRule="auto" w:line="480"/>
        <w:rPr>
          <w:rFonts w:eastAsia="Arial" w:cs="Times New Roman"/>
          <w:b/>
          <w:b/>
        </w:rPr>
      </w:pPr>
      <w:r>
        <w:rPr>
          <w:rFonts w:eastAsia="Arial" w:cs="Times New Roman"/>
          <w:b/>
        </w:rPr>
        <w:t>Data Availability</w:t>
      </w:r>
    </w:p>
    <w:p>
      <w:pPr>
        <w:pStyle w:val="Standard"/>
        <w:spacing w:lineRule="auto" w:line="480"/>
        <w:rPr/>
      </w:pPr>
      <w:r>
        <w:rPr>
          <w:rFonts w:eastAsia="Arial" w:cs="Times New Roman"/>
        </w:rPr>
        <w:t xml:space="preserve">All code used to compute the slope of the Fourier power spectrum can be accessed via github at </w:t>
      </w:r>
      <w:hyperlink r:id="rId2">
        <w:r>
          <w:rPr>
            <w:rStyle w:val="InternetLink"/>
            <w:rFonts w:eastAsia="Arial" w:cs="Times New Roman"/>
          </w:rPr>
          <w:t>https://github.com/svhulse/Fourier-Analysis</w:t>
        </w:r>
      </w:hyperlink>
      <w:r>
        <w:rPr>
          <w:rFonts w:eastAsia="Arial" w:cs="Times New Roman"/>
        </w:rPr>
        <w:t>. The computed slopes for every image used can also be accessed via github under the same repository. Any images used in this study are available upon request.</w:t>
      </w:r>
    </w:p>
    <w:p>
      <w:pPr>
        <w:pStyle w:val="Standard"/>
        <w:spacing w:lineRule="auto" w:line="480"/>
        <w:ind w:firstLine="709"/>
        <w:rPr>
          <w:rFonts w:eastAsia="Arial" w:cs="Times New Roman"/>
        </w:rPr>
      </w:pPr>
      <w:r>
        <w:rPr>
          <w:rFonts w:eastAsia="Arial" w:cs="Times New Roman"/>
        </w:rPr>
      </w:r>
    </w:p>
    <w:p>
      <w:pPr>
        <w:pStyle w:val="Standard"/>
        <w:spacing w:lineRule="auto" w:line="480"/>
        <w:rPr>
          <w:rFonts w:cs="Times New Roman"/>
          <w:b/>
          <w:b/>
          <w:bCs/>
        </w:rPr>
      </w:pPr>
      <w:r>
        <w:rPr>
          <w:rFonts w:cs="Times New Roman"/>
          <w:b/>
          <w:bCs/>
        </w:rPr>
        <w:t>References</w:t>
      </w:r>
    </w:p>
    <w:p>
      <w:pPr>
        <w:pStyle w:val="Bibliography"/>
        <w:rPr/>
      </w:pPr>
      <w:r>
        <w:fldChar w:fldCharType="begin"/>
      </w:r>
      <w:r>
        <w:rPr/>
        <w:instrText>ADDIN ZOTERO_BIBL {"uncited":[],"omitted":[],"custom":[]} CSL_BIBLIOGRAPHY</w:instrText>
      </w:r>
      <w:r>
        <w:rPr/>
        <w:fldChar w:fldCharType="separate"/>
      </w:r>
      <w:bookmarkStart w:id="53" w:name="Bookmark53"/>
      <w:r>
        <w:rPr/>
        <w:t>1.</w:t>
        <w:tab/>
        <w:t xml:space="preserve">Cummings, M. E. &amp; Endler, J. A. 25 Years of sensory drive: the evidence and its watery bias. </w:t>
      </w:r>
      <w:r>
        <w:rPr>
          <w:i/>
          <w:iCs/>
        </w:rPr>
        <w:t>Curr. Zool.</w:t>
      </w:r>
      <w:r>
        <w:rPr/>
        <w:t xml:space="preserve"> </w:t>
      </w:r>
      <w:r>
        <w:rPr>
          <w:b/>
          <w:bCs/>
        </w:rPr>
        <w:t>64</w:t>
      </w:r>
      <w:r>
        <w:rPr/>
        <w:t>, 471–484 (2018).</w:t>
      </w:r>
      <w:r>
        <w:rPr/>
      </w:r>
      <w:r>
        <w:rPr/>
        <w:fldChar w:fldCharType="end"/>
      </w:r>
      <w:bookmarkEnd w:id="53"/>
    </w:p>
    <w:p>
      <w:pPr>
        <w:pStyle w:val="Bibliography"/>
        <w:rPr/>
      </w:pPr>
      <w:r>
        <w:rPr/>
        <w:t>2.</w:t>
        <w:tab/>
        <w:t xml:space="preserve">Seehausen, O. </w:t>
      </w:r>
      <w:r>
        <w:rPr>
          <w:i/>
          <w:iCs/>
        </w:rPr>
        <w:t>et al.</w:t>
      </w:r>
      <w:r>
        <w:rPr/>
        <w:t xml:space="preserve"> Speciation through sensory drive in cichlid fish. </w:t>
      </w:r>
      <w:r>
        <w:rPr>
          <w:i/>
          <w:iCs/>
        </w:rPr>
        <w:t>Nature</w:t>
      </w:r>
      <w:r>
        <w:rPr/>
        <w:t xml:space="preserve"> </w:t>
      </w:r>
      <w:r>
        <w:rPr>
          <w:b/>
          <w:bCs/>
        </w:rPr>
        <w:t>455</w:t>
      </w:r>
      <w:r>
        <w:rPr/>
        <w:t>, 620–626 (2008).</w:t>
      </w:r>
    </w:p>
    <w:p>
      <w:pPr>
        <w:pStyle w:val="Bibliography"/>
        <w:rPr/>
      </w:pPr>
      <w:r>
        <w:rPr/>
        <w:t>3.</w:t>
        <w:tab/>
        <w:t xml:space="preserve">Endler, J. A. &amp; Basolo, A. L. Sensory ecology, receiver biases and sexual selection. </w:t>
      </w:r>
      <w:r>
        <w:rPr>
          <w:i/>
          <w:iCs/>
        </w:rPr>
        <w:t>Trends Ecol. Evol.</w:t>
      </w:r>
      <w:r>
        <w:rPr/>
        <w:t xml:space="preserve"> </w:t>
      </w:r>
      <w:r>
        <w:rPr>
          <w:b/>
          <w:bCs/>
        </w:rPr>
        <w:t>13</w:t>
      </w:r>
      <w:r>
        <w:rPr/>
        <w:t>, 415–420 (1998).</w:t>
      </w:r>
    </w:p>
    <w:p>
      <w:pPr>
        <w:pStyle w:val="Bibliography"/>
        <w:rPr/>
      </w:pPr>
      <w:r>
        <w:rPr/>
        <w:t>4.</w:t>
        <w:tab/>
        <w:t xml:space="preserve">Ryan, M. J. Sexual selection, sensory systems and sensory exploitation. </w:t>
      </w:r>
      <w:r>
        <w:rPr>
          <w:i/>
          <w:iCs/>
        </w:rPr>
        <w:t>Oxf. Surv. Evol. Biol.</w:t>
      </w:r>
      <w:r>
        <w:rPr/>
        <w:t xml:space="preserve"> </w:t>
      </w:r>
      <w:r>
        <w:rPr>
          <w:b/>
          <w:bCs/>
        </w:rPr>
        <w:t>7</w:t>
      </w:r>
      <w:r>
        <w:rPr/>
        <w:t>, 157–195 (1990).</w:t>
      </w:r>
    </w:p>
    <w:p>
      <w:pPr>
        <w:pStyle w:val="Bibliography"/>
        <w:rPr/>
      </w:pPr>
      <w:r>
        <w:rPr/>
        <w:t>5.</w:t>
        <w:tab/>
        <w:t xml:space="preserve">Renoult Julien P. &amp; Mendelson Tamra C. Processing bias: extending sensory drive to include efficacy and efficiency in information processing. </w:t>
      </w:r>
      <w:r>
        <w:rPr>
          <w:i/>
          <w:iCs/>
        </w:rPr>
        <w:t>Proc. R. Soc. B Biol. Sci.</w:t>
      </w:r>
      <w:r>
        <w:rPr/>
        <w:t xml:space="preserve"> </w:t>
      </w:r>
      <w:r>
        <w:rPr>
          <w:b/>
          <w:bCs/>
        </w:rPr>
        <w:t>286</w:t>
      </w:r>
      <w:r>
        <w:rPr/>
        <w:t>, 20190165 (2019).</w:t>
      </w:r>
    </w:p>
    <w:p>
      <w:pPr>
        <w:pStyle w:val="Bibliography"/>
        <w:rPr/>
      </w:pPr>
      <w:r>
        <w:rPr/>
        <w:t>6.</w:t>
        <w:tab/>
        <w:t xml:space="preserve">Endler John A. &amp; Mappes Johanna. The current and future state of animal coloration research. </w:t>
      </w:r>
      <w:r>
        <w:rPr>
          <w:i/>
          <w:iCs/>
        </w:rPr>
        <w:t>Philos. Trans. R. Soc. B Biol. Sci.</w:t>
      </w:r>
      <w:r>
        <w:rPr/>
        <w:t xml:space="preserve"> </w:t>
      </w:r>
      <w:r>
        <w:rPr>
          <w:b/>
          <w:bCs/>
        </w:rPr>
        <w:t>372</w:t>
      </w:r>
      <w:r>
        <w:rPr/>
        <w:t>, 20160352 (2017).</w:t>
      </w:r>
    </w:p>
    <w:p>
      <w:pPr>
        <w:pStyle w:val="Bibliography"/>
        <w:rPr/>
      </w:pPr>
      <w:r>
        <w:rPr/>
        <w:t>7.</w:t>
        <w:tab/>
        <w:t xml:space="preserve">Shannon, C. E. A Mathematical Theory of Communication. </w:t>
      </w:r>
      <w:r>
        <w:rPr>
          <w:i/>
          <w:iCs/>
        </w:rPr>
        <w:t>Bell Syst. Tech. J.</w:t>
      </w:r>
      <w:r>
        <w:rPr/>
        <w:t xml:space="preserve"> </w:t>
      </w:r>
      <w:r>
        <w:rPr>
          <w:b/>
          <w:bCs/>
        </w:rPr>
        <w:t>27</w:t>
      </w:r>
      <w:r>
        <w:rPr/>
        <w:t>, 379–423 (1948).</w:t>
      </w:r>
    </w:p>
    <w:p>
      <w:pPr>
        <w:pStyle w:val="Bibliography"/>
        <w:rPr/>
      </w:pPr>
      <w:r>
        <w:rPr/>
        <w:t>8.</w:t>
        <w:tab/>
        <w:t xml:space="preserve">Barlow, H. B. Possible Principles Underlying the Transformations of Sensory Messages. in </w:t>
      </w:r>
      <w:r>
        <w:rPr>
          <w:i/>
          <w:iCs/>
        </w:rPr>
        <w:t>Sensory Communication</w:t>
      </w:r>
      <w:r>
        <w:rPr/>
        <w:t xml:space="preserve"> (ed. Rosenblith, W. A.) 216–234 (The MIT Press, 1961). doi:10.7551/mitpress/9780262518420.003.0013</w:t>
      </w:r>
    </w:p>
    <w:p>
      <w:pPr>
        <w:pStyle w:val="Bibliography"/>
        <w:rPr/>
      </w:pPr>
      <w:r>
        <w:rPr/>
        <w:t>9.</w:t>
        <w:tab/>
        <w:t xml:space="preserve">Laughlin, S. B., Steveninck, R. R. de R. van &amp; Anderson, J. C. The metabolic cost of neural information. </w:t>
      </w:r>
      <w:r>
        <w:rPr>
          <w:i/>
          <w:iCs/>
        </w:rPr>
        <w:t>Nat. Neurosci.</w:t>
      </w:r>
      <w:r>
        <w:rPr/>
        <w:t xml:space="preserve"> </w:t>
      </w:r>
      <w:r>
        <w:rPr>
          <w:b/>
          <w:bCs/>
        </w:rPr>
        <w:t>1</w:t>
      </w:r>
      <w:r>
        <w:rPr/>
        <w:t>, 36 (1998).</w:t>
      </w:r>
    </w:p>
    <w:p>
      <w:pPr>
        <w:pStyle w:val="Bibliography"/>
        <w:rPr/>
      </w:pPr>
      <w:r>
        <w:rPr/>
        <w:t>10.</w:t>
        <w:tab/>
        <w:t xml:space="preserve">Olshausen, B. A. &amp; Field, D. J. Sparse coding of sensory inputs. </w:t>
      </w:r>
      <w:r>
        <w:rPr>
          <w:i/>
          <w:iCs/>
        </w:rPr>
        <w:t>Curr. Opin. Neurobiol.</w:t>
      </w:r>
      <w:r>
        <w:rPr/>
        <w:t xml:space="preserve"> </w:t>
      </w:r>
      <w:r>
        <w:rPr>
          <w:b/>
          <w:bCs/>
        </w:rPr>
        <w:t>14</w:t>
      </w:r>
      <w:r>
        <w:rPr/>
        <w:t>, 481–487 (2004).</w:t>
      </w:r>
    </w:p>
    <w:p>
      <w:pPr>
        <w:pStyle w:val="Bibliography"/>
        <w:rPr/>
      </w:pPr>
      <w:r>
        <w:rPr/>
        <w:t>11.</w:t>
        <w:tab/>
        <w:t xml:space="preserve">Simoncelli, E. P. &amp; Olshausen, B. A. Natural Image Statistics and Neural Representation. </w:t>
      </w:r>
      <w:r>
        <w:rPr>
          <w:i/>
          <w:iCs/>
        </w:rPr>
        <w:t>Annu. Rev. Neurosci.</w:t>
      </w:r>
      <w:r>
        <w:rPr/>
        <w:t xml:space="preserve"> </w:t>
      </w:r>
      <w:r>
        <w:rPr>
          <w:b/>
          <w:bCs/>
        </w:rPr>
        <w:t>24</w:t>
      </w:r>
      <w:r>
        <w:rPr/>
        <w:t>, 1193–1216 (2001).</w:t>
      </w:r>
    </w:p>
    <w:p>
      <w:pPr>
        <w:pStyle w:val="Bibliography"/>
        <w:rPr/>
      </w:pPr>
      <w:r>
        <w:rPr/>
        <w:t>12.</w:t>
        <w:tab/>
        <w:t xml:space="preserve">Párraga, C. A., Troscianko, T. &amp; Tolhurst, D. J. The human visual system is optimised for processing the spatial information in natural visual images. </w:t>
      </w:r>
      <w:r>
        <w:rPr>
          <w:i/>
          <w:iCs/>
        </w:rPr>
        <w:t>Curr. Biol.</w:t>
      </w:r>
      <w:r>
        <w:rPr/>
        <w:t xml:space="preserve"> </w:t>
      </w:r>
      <w:r>
        <w:rPr>
          <w:b/>
          <w:bCs/>
        </w:rPr>
        <w:t>10</w:t>
      </w:r>
      <w:r>
        <w:rPr/>
        <w:t>, 35–38 (2000).</w:t>
      </w:r>
    </w:p>
    <w:p>
      <w:pPr>
        <w:pStyle w:val="Bibliography"/>
        <w:rPr/>
      </w:pPr>
      <w:r>
        <w:rPr/>
        <w:t>13.</w:t>
        <w:tab/>
        <w:t xml:space="preserve">Olshausen, B. A. &amp; Field, D. J. Emergence of simple-cell receptive field properties by learning a sparse code for natural images. </w:t>
      </w:r>
      <w:r>
        <w:rPr>
          <w:i/>
          <w:iCs/>
        </w:rPr>
        <w:t>Nature</w:t>
      </w:r>
      <w:r>
        <w:rPr/>
        <w:t xml:space="preserve"> </w:t>
      </w:r>
      <w:r>
        <w:rPr>
          <w:b/>
          <w:bCs/>
        </w:rPr>
        <w:t>381</w:t>
      </w:r>
      <w:r>
        <w:rPr/>
        <w:t>, 607 (1996).</w:t>
      </w:r>
    </w:p>
    <w:p>
      <w:pPr>
        <w:pStyle w:val="Bibliography"/>
        <w:rPr/>
      </w:pPr>
      <w:r>
        <w:rPr/>
        <w:t>14.</w:t>
        <w:tab/>
        <w:t xml:space="preserve">Poo, C. &amp; Isaacson, J. S. Odor Representations in Olfactory Cortex: “Sparse” Coding, Global Inhibition, and Oscillations. </w:t>
      </w:r>
      <w:r>
        <w:rPr>
          <w:i/>
          <w:iCs/>
        </w:rPr>
        <w:t>Neuron</w:t>
      </w:r>
      <w:r>
        <w:rPr/>
        <w:t xml:space="preserve"> </w:t>
      </w:r>
      <w:r>
        <w:rPr>
          <w:b/>
          <w:bCs/>
        </w:rPr>
        <w:t>62</w:t>
      </w:r>
      <w:r>
        <w:rPr/>
        <w:t>, 850–861 (2009).</w:t>
      </w:r>
    </w:p>
    <w:p>
      <w:pPr>
        <w:pStyle w:val="Bibliography"/>
        <w:rPr/>
      </w:pPr>
      <w:r>
        <w:rPr/>
        <w:t>15.</w:t>
        <w:tab/>
        <w:t xml:space="preserve">Lewicki, M. S. Efficient coding of natural sounds. </w:t>
      </w:r>
      <w:r>
        <w:rPr>
          <w:i/>
          <w:iCs/>
        </w:rPr>
        <w:t>Nat. Neurosci.</w:t>
      </w:r>
      <w:r>
        <w:rPr/>
        <w:t xml:space="preserve"> </w:t>
      </w:r>
      <w:r>
        <w:rPr>
          <w:b/>
          <w:bCs/>
        </w:rPr>
        <w:t>5</w:t>
      </w:r>
      <w:r>
        <w:rPr/>
        <w:t>, 356 (2002).</w:t>
      </w:r>
    </w:p>
    <w:p>
      <w:pPr>
        <w:pStyle w:val="Bibliography"/>
        <w:rPr/>
      </w:pPr>
      <w:r>
        <w:rPr/>
        <w:t>16.</w:t>
        <w:tab/>
        <w:t xml:space="preserve">Redies, C. Combining universal beauty and cultural context in a unifying model of visual aesthetic experience. </w:t>
      </w:r>
      <w:r>
        <w:rPr>
          <w:i/>
          <w:iCs/>
        </w:rPr>
        <w:t>Front. Hum. Neurosci.</w:t>
      </w:r>
      <w:r>
        <w:rPr/>
        <w:t xml:space="preserve"> </w:t>
      </w:r>
      <w:r>
        <w:rPr>
          <w:b/>
          <w:bCs/>
        </w:rPr>
        <w:t>9</w:t>
      </w:r>
      <w:r>
        <w:rPr/>
        <w:t>, (2015).</w:t>
      </w:r>
    </w:p>
    <w:p>
      <w:pPr>
        <w:pStyle w:val="Bibliography"/>
        <w:rPr/>
      </w:pPr>
      <w:r>
        <w:rPr/>
        <w:t>17.</w:t>
        <w:tab/>
        <w:t xml:space="preserve">Graf, L. K. M. &amp; Landwehr, J. R. A Dual-Process Perspective on Fluency-Based Aesthetics: The Pleasure-Interest Model of Aesthetic Liking. </w:t>
      </w:r>
      <w:r>
        <w:rPr>
          <w:i/>
          <w:iCs/>
        </w:rPr>
        <w:t>Personal. Soc. Psychol. Rev.</w:t>
      </w:r>
      <w:r>
        <w:rPr/>
        <w:t xml:space="preserve"> </w:t>
      </w:r>
      <w:r>
        <w:rPr>
          <w:b/>
          <w:bCs/>
        </w:rPr>
        <w:t>19</w:t>
      </w:r>
      <w:r>
        <w:rPr/>
        <w:t>, 395–410 (2015).</w:t>
      </w:r>
    </w:p>
    <w:p>
      <w:pPr>
        <w:pStyle w:val="Bibliography"/>
        <w:rPr/>
      </w:pPr>
      <w:r>
        <w:rPr/>
        <w:t>18.</w:t>
        <w:tab/>
        <w:t xml:space="preserve">Reber, R. Processing fluency, aesthetic pleasure, and culturally shared taste. in </w:t>
      </w:r>
      <w:r>
        <w:rPr>
          <w:i/>
          <w:iCs/>
        </w:rPr>
        <w:t>Aesthetic science: Connecting minds, brains, and experience</w:t>
      </w:r>
      <w:r>
        <w:rPr/>
        <w:t xml:space="preserve"> 223–249 (Oxford University Press, 2012).</w:t>
      </w:r>
    </w:p>
    <w:p>
      <w:pPr>
        <w:pStyle w:val="Bibliography"/>
        <w:rPr/>
      </w:pPr>
      <w:r>
        <w:rPr/>
        <w:t>19.</w:t>
        <w:tab/>
        <w:t xml:space="preserve">Reber, R., Winkielman, P. &amp; Schwarz, N. Effects of Perceptual Fluency on Affective Judgments. </w:t>
      </w:r>
      <w:r>
        <w:rPr>
          <w:i/>
          <w:iCs/>
        </w:rPr>
        <w:t>Psychol. Sci.</w:t>
      </w:r>
      <w:r>
        <w:rPr/>
        <w:t xml:space="preserve"> </w:t>
      </w:r>
      <w:r>
        <w:rPr>
          <w:b/>
          <w:bCs/>
        </w:rPr>
        <w:t>9</w:t>
      </w:r>
      <w:r>
        <w:rPr/>
        <w:t>, 45–48 (1998).</w:t>
      </w:r>
    </w:p>
    <w:p>
      <w:pPr>
        <w:pStyle w:val="Bibliography"/>
        <w:rPr/>
      </w:pPr>
      <w:r>
        <w:rPr/>
        <w:t>20.</w:t>
        <w:tab/>
        <w:t xml:space="preserve">Graham, D. J. &amp; Redies, C. Statistical regularities in art: Relations with visual coding and perception. </w:t>
      </w:r>
      <w:r>
        <w:rPr>
          <w:i/>
          <w:iCs/>
        </w:rPr>
        <w:t>Vision Res.</w:t>
      </w:r>
      <w:r>
        <w:rPr/>
        <w:t xml:space="preserve"> </w:t>
      </w:r>
      <w:r>
        <w:rPr>
          <w:b/>
          <w:bCs/>
        </w:rPr>
        <w:t>50</w:t>
      </w:r>
      <w:r>
        <w:rPr/>
        <w:t>, 1503–1509 (2010).</w:t>
      </w:r>
    </w:p>
    <w:p>
      <w:pPr>
        <w:pStyle w:val="Bibliography"/>
        <w:rPr/>
      </w:pPr>
      <w:r>
        <w:rPr/>
        <w:t>21.</w:t>
        <w:tab/>
        <w:t xml:space="preserve">Redies, C., Hänisch, J., Blickhan, M. &amp; Denzler, J. Artists portray human faces with the Fourier statistics of complex natural scenes. </w:t>
      </w:r>
      <w:r>
        <w:rPr>
          <w:i/>
          <w:iCs/>
        </w:rPr>
        <w:t>Netw. Comput. Neural Syst.</w:t>
      </w:r>
      <w:r>
        <w:rPr/>
        <w:t xml:space="preserve"> </w:t>
      </w:r>
      <w:r>
        <w:rPr>
          <w:b/>
          <w:bCs/>
        </w:rPr>
        <w:t>18</w:t>
      </w:r>
      <w:r>
        <w:rPr/>
        <w:t>, 235–248 (2007).</w:t>
      </w:r>
    </w:p>
    <w:p>
      <w:pPr>
        <w:pStyle w:val="Bibliography"/>
        <w:rPr/>
      </w:pPr>
      <w:r>
        <w:rPr/>
        <w:t>22.</w:t>
        <w:tab/>
        <w:t>Fractal-like image statistics in visual art: similarity to natural scenes. - PubMed - NCBI. Available at: https://www.ncbi.nlm.nih.gov/pubmed/18073055. (Accessed: 9th July 2019)</w:t>
      </w:r>
    </w:p>
    <w:p>
      <w:pPr>
        <w:pStyle w:val="Bibliography"/>
        <w:rPr/>
      </w:pPr>
      <w:r>
        <w:rPr/>
        <w:t>23.</w:t>
        <w:tab/>
        <w:t xml:space="preserve">Graham, D. &amp; Field, D. Statistical regularities of art images and natural scenes: Spectra, sparseness and nonlinearities. </w:t>
      </w:r>
      <w:r>
        <w:rPr>
          <w:i/>
          <w:iCs/>
        </w:rPr>
        <w:t>Spat. Vis.</w:t>
      </w:r>
      <w:r>
        <w:rPr/>
        <w:t xml:space="preserve"> </w:t>
      </w:r>
      <w:r>
        <w:rPr>
          <w:b/>
          <w:bCs/>
        </w:rPr>
        <w:t>21</w:t>
      </w:r>
      <w:r>
        <w:rPr/>
        <w:t>, 149–164 (2008).</w:t>
      </w:r>
    </w:p>
    <w:p>
      <w:pPr>
        <w:pStyle w:val="Bibliography"/>
        <w:rPr/>
      </w:pPr>
      <w:r>
        <w:rPr/>
        <w:t>24.</w:t>
        <w:tab/>
        <w:t xml:space="preserve">Bosworth, R. G., Bartlett, M. S. &amp; Dobkins, K. R. Image statistics of American Sign Language: comparison with faces and natural scenes. </w:t>
      </w:r>
      <w:r>
        <w:rPr>
          <w:i/>
          <w:iCs/>
        </w:rPr>
        <w:t>JOSA A</w:t>
      </w:r>
      <w:r>
        <w:rPr/>
        <w:t xml:space="preserve"> </w:t>
      </w:r>
      <w:r>
        <w:rPr>
          <w:b/>
          <w:bCs/>
        </w:rPr>
        <w:t>23</w:t>
      </w:r>
      <w:r>
        <w:rPr/>
        <w:t>, 2085–2096 (2006).</w:t>
      </w:r>
    </w:p>
    <w:p>
      <w:pPr>
        <w:pStyle w:val="Bibliography"/>
        <w:rPr/>
      </w:pPr>
      <w:r>
        <w:rPr/>
        <w:t>25.</w:t>
        <w:tab/>
        <w:t xml:space="preserve">Rosenthal, G. G. Evaluation and hedonic value in mate choice. </w:t>
      </w:r>
      <w:r>
        <w:rPr>
          <w:i/>
          <w:iCs/>
        </w:rPr>
        <w:t>Curr. Zool.</w:t>
      </w:r>
      <w:r>
        <w:rPr/>
        <w:t xml:space="preserve"> </w:t>
      </w:r>
      <w:r>
        <w:rPr>
          <w:b/>
          <w:bCs/>
        </w:rPr>
        <w:t>64</w:t>
      </w:r>
      <w:r>
        <w:rPr/>
        <w:t>, 485–492 (2018).</w:t>
      </w:r>
    </w:p>
    <w:p>
      <w:pPr>
        <w:pStyle w:val="Bibliography"/>
        <w:rPr/>
      </w:pPr>
      <w:r>
        <w:rPr/>
        <w:t>26.</w:t>
        <w:tab/>
        <w:t xml:space="preserve">Pouli, T., Reinhard, E., Cunningham, D. W., Reinhard, E. &amp; Cunningham, D. W. </w:t>
      </w:r>
      <w:r>
        <w:rPr>
          <w:i/>
          <w:iCs/>
        </w:rPr>
        <w:t>Image Statistics in Visual Computing</w:t>
      </w:r>
      <w:r>
        <w:rPr/>
        <w:t>. (A K Peters/CRC Press, 2013). doi:10.1201/b15981</w:t>
      </w:r>
    </w:p>
    <w:p>
      <w:pPr>
        <w:pStyle w:val="Bibliography"/>
        <w:rPr/>
      </w:pPr>
      <w:r>
        <w:rPr/>
        <w:t>27.</w:t>
        <w:tab/>
        <w:t xml:space="preserve">Webster, M. A. &amp; Miyahara, E. Contrast adaptation and the spatial structure of natural images. </w:t>
      </w:r>
      <w:r>
        <w:rPr>
          <w:i/>
          <w:iCs/>
        </w:rPr>
        <w:t>JOSA A</w:t>
      </w:r>
      <w:r>
        <w:rPr/>
        <w:t xml:space="preserve"> </w:t>
      </w:r>
      <w:r>
        <w:rPr>
          <w:b/>
          <w:bCs/>
        </w:rPr>
        <w:t>14</w:t>
      </w:r>
      <w:r>
        <w:rPr/>
        <w:t>, 2355–2366 (1997).</w:t>
      </w:r>
    </w:p>
    <w:p>
      <w:pPr>
        <w:pStyle w:val="Bibliography"/>
        <w:rPr/>
      </w:pPr>
      <w:r>
        <w:rPr/>
        <w:t>28.</w:t>
        <w:tab/>
        <w:t xml:space="preserve">Page, L. M. </w:t>
      </w:r>
      <w:r>
        <w:rPr>
          <w:i/>
          <w:iCs/>
        </w:rPr>
        <w:t>Handbook of Darters</w:t>
      </w:r>
      <w:r>
        <w:rPr/>
        <w:t>. (TFH Publications, 1983).</w:t>
      </w:r>
    </w:p>
    <w:p>
      <w:pPr>
        <w:pStyle w:val="Bibliography"/>
        <w:rPr/>
      </w:pPr>
      <w:r>
        <w:rPr/>
        <w:t>29.</w:t>
        <w:tab/>
        <w:t xml:space="preserve">Smith, T. A., Ciccotto, P. J., Mendelson, T. C. &amp; Page, L. M. Dense Taxon Sampling Using AFLPs Leads to Greater Accuracy in Phylogeny Estimation and Classification of Darters (Percidae: Etheostomatinae). </w:t>
      </w:r>
      <w:r>
        <w:rPr>
          <w:i/>
          <w:iCs/>
        </w:rPr>
        <w:t>Copeia</w:t>
      </w:r>
      <w:r>
        <w:rPr/>
        <w:t xml:space="preserve"> </w:t>
      </w:r>
      <w:r>
        <w:rPr>
          <w:b/>
          <w:bCs/>
        </w:rPr>
        <w:t>2014</w:t>
      </w:r>
      <w:r>
        <w:rPr/>
        <w:t>, 257–268 (2014).</w:t>
      </w:r>
    </w:p>
    <w:p>
      <w:pPr>
        <w:pStyle w:val="Bibliography"/>
        <w:rPr/>
      </w:pPr>
      <w:r>
        <w:rPr/>
        <w:t>30.</w:t>
        <w:tab/>
        <w:t xml:space="preserve">Near, T. J. </w:t>
      </w:r>
      <w:r>
        <w:rPr>
          <w:i/>
          <w:iCs/>
        </w:rPr>
        <w:t>et al.</w:t>
      </w:r>
      <w:r>
        <w:rPr/>
        <w:t xml:space="preserve"> Phylogeny and Temporal Diversification of Darters (Percidae: Etheostomatinae). </w:t>
      </w:r>
      <w:r>
        <w:rPr>
          <w:i/>
          <w:iCs/>
        </w:rPr>
        <w:t>Syst. Biol.</w:t>
      </w:r>
      <w:r>
        <w:rPr/>
        <w:t xml:space="preserve"> </w:t>
      </w:r>
      <w:r>
        <w:rPr>
          <w:b/>
          <w:bCs/>
        </w:rPr>
        <w:t>60</w:t>
      </w:r>
      <w:r>
        <w:rPr/>
        <w:t>, 565–595 (2011).</w:t>
      </w:r>
    </w:p>
    <w:p>
      <w:pPr>
        <w:pStyle w:val="Bibliography"/>
        <w:rPr/>
      </w:pPr>
      <w:r>
        <w:rPr/>
        <w:t>31.</w:t>
        <w:tab/>
        <w:t xml:space="preserve">Martin, M. D. &amp; Mendelson, T. C. Male behaviour predicts trait divergence and the evolution of reproductive isolation in darters (Percidae: Etheostoma). </w:t>
      </w:r>
      <w:r>
        <w:rPr>
          <w:i/>
          <w:iCs/>
        </w:rPr>
        <w:t>Anim. Behav.</w:t>
      </w:r>
      <w:r>
        <w:rPr/>
        <w:t xml:space="preserve"> </w:t>
      </w:r>
      <w:r>
        <w:rPr>
          <w:b/>
          <w:bCs/>
        </w:rPr>
        <w:t>112</w:t>
      </w:r>
      <w:r>
        <w:rPr/>
        <w:t>, 179–186 (2016).</w:t>
      </w:r>
    </w:p>
    <w:p>
      <w:pPr>
        <w:pStyle w:val="Bibliography"/>
        <w:rPr/>
      </w:pPr>
      <w:r>
        <w:rPr/>
        <w:t>32.</w:t>
        <w:tab/>
        <w:t xml:space="preserve">Williams, T. H. &amp; Mendelson, T. C. Male and female responses to species-specific coloration in darters (Percidae: Etheostoma). </w:t>
      </w:r>
      <w:r>
        <w:rPr>
          <w:i/>
          <w:iCs/>
        </w:rPr>
        <w:t>Anim. Behav.</w:t>
      </w:r>
      <w:r>
        <w:rPr/>
        <w:t xml:space="preserve"> </w:t>
      </w:r>
      <w:r>
        <w:rPr>
          <w:b/>
          <w:bCs/>
        </w:rPr>
        <w:t>85</w:t>
      </w:r>
      <w:r>
        <w:rPr/>
        <w:t>, 1251–1259 (2013).</w:t>
      </w:r>
    </w:p>
    <w:p>
      <w:pPr>
        <w:pStyle w:val="Bibliography"/>
        <w:rPr/>
      </w:pPr>
      <w:r>
        <w:rPr/>
        <w:t>33.</w:t>
        <w:tab/>
        <w:t xml:space="preserve">Williams, T. H. &amp; Mendelson, T. C. Behavioral Isolation Based on Visual Signals in a Sympatric Pair of Darter Species. </w:t>
      </w:r>
      <w:r>
        <w:rPr>
          <w:i/>
          <w:iCs/>
        </w:rPr>
        <w:t>Ethology</w:t>
      </w:r>
      <w:r>
        <w:rPr/>
        <w:t xml:space="preserve"> </w:t>
      </w:r>
      <w:r>
        <w:rPr>
          <w:b/>
          <w:bCs/>
        </w:rPr>
        <w:t>116</w:t>
      </w:r>
      <w:r>
        <w:rPr/>
        <w:t>, 1038–1049 (2010).</w:t>
      </w:r>
    </w:p>
    <w:p>
      <w:pPr>
        <w:pStyle w:val="Bibliography"/>
        <w:rPr/>
      </w:pPr>
      <w:r>
        <w:rPr/>
        <w:t>34.</w:t>
        <w:tab/>
        <w:t xml:space="preserve">Williams, T. H. &amp; Mendelson, T. C. Female preference for male coloration may explain behavioural isolation in sympatric darters. </w:t>
      </w:r>
      <w:r>
        <w:rPr>
          <w:i/>
          <w:iCs/>
        </w:rPr>
        <w:t>Anim. Behav.</w:t>
      </w:r>
      <w:r>
        <w:rPr/>
        <w:t xml:space="preserve"> </w:t>
      </w:r>
      <w:r>
        <w:rPr>
          <w:b/>
          <w:bCs/>
        </w:rPr>
        <w:t>82</w:t>
      </w:r>
      <w:r>
        <w:rPr/>
        <w:t>, 683–689 (2011).</w:t>
      </w:r>
    </w:p>
    <w:p>
      <w:pPr>
        <w:pStyle w:val="Bibliography"/>
        <w:rPr/>
      </w:pPr>
      <w:r>
        <w:rPr/>
        <w:t>35.</w:t>
        <w:tab/>
        <w:t xml:space="preserve">Fuller, R. C. Disentangling Female Mate Choice and Male Competition in the Rainbow Darter, Etheostoma caeruleum. </w:t>
      </w:r>
      <w:r>
        <w:rPr>
          <w:i/>
          <w:iCs/>
        </w:rPr>
        <w:t>Copeia</w:t>
      </w:r>
      <w:r>
        <w:rPr/>
        <w:t xml:space="preserve"> </w:t>
      </w:r>
      <w:r>
        <w:rPr>
          <w:b/>
          <w:bCs/>
        </w:rPr>
        <w:t>2003</w:t>
      </w:r>
      <w:r>
        <w:rPr/>
        <w:t>, 138–148 (2003).</w:t>
      </w:r>
    </w:p>
    <w:p>
      <w:pPr>
        <w:pStyle w:val="Bibliography"/>
        <w:rPr/>
      </w:pPr>
      <w:r>
        <w:rPr/>
        <w:t>36.</w:t>
        <w:tab/>
        <w:t xml:space="preserve">Welsh, S. A. &amp; Perry, S. A. Habitat partitioning in a community of darters in the Elk River, West Virginia. </w:t>
      </w:r>
      <w:r>
        <w:rPr>
          <w:i/>
          <w:iCs/>
        </w:rPr>
        <w:t>Environ. Biol. Fishes</w:t>
      </w:r>
      <w:r>
        <w:rPr/>
        <w:t xml:space="preserve"> </w:t>
      </w:r>
      <w:r>
        <w:rPr>
          <w:b/>
          <w:bCs/>
        </w:rPr>
        <w:t>51</w:t>
      </w:r>
      <w:r>
        <w:rPr/>
        <w:t>, 411–419 (1998).</w:t>
      </w:r>
    </w:p>
    <w:p>
      <w:pPr>
        <w:pStyle w:val="Bibliography"/>
        <w:rPr/>
      </w:pPr>
      <w:r>
        <w:rPr/>
        <w:t>37.</w:t>
        <w:tab/>
        <w:t xml:space="preserve">Stauffer, J. R., Boltz, J. M., Kellogg, K. A. &amp; van Snik, E. S. Microhabitat partitioning in a diverse assemblage of darters in the Allegheny River system. </w:t>
      </w:r>
      <w:r>
        <w:rPr>
          <w:i/>
          <w:iCs/>
        </w:rPr>
        <w:t>Environ. Biol. Fishes</w:t>
      </w:r>
      <w:r>
        <w:rPr/>
        <w:t xml:space="preserve"> </w:t>
      </w:r>
      <w:r>
        <w:rPr>
          <w:b/>
          <w:bCs/>
        </w:rPr>
        <w:t>46</w:t>
      </w:r>
      <w:r>
        <w:rPr/>
        <w:t>, 37–44 (1996).</w:t>
      </w:r>
    </w:p>
    <w:p>
      <w:pPr>
        <w:pStyle w:val="Bibliography"/>
        <w:rPr/>
      </w:pPr>
      <w:r>
        <w:rPr/>
        <w:t>38.</w:t>
        <w:tab/>
        <w:t xml:space="preserve">Ultsch, G. R., Boschung, H. &amp; Ross, M. J. Metabolism, Critical Oxygen Tension, and Habitat Selection in Darters (Etheostoma). </w:t>
      </w:r>
      <w:r>
        <w:rPr>
          <w:i/>
          <w:iCs/>
        </w:rPr>
        <w:t>Ecology</w:t>
      </w:r>
      <w:r>
        <w:rPr/>
        <w:t xml:space="preserve"> </w:t>
      </w:r>
      <w:r>
        <w:rPr>
          <w:b/>
          <w:bCs/>
        </w:rPr>
        <w:t>59</w:t>
      </w:r>
      <w:r>
        <w:rPr/>
        <w:t>, 99–107 (1978).</w:t>
      </w:r>
    </w:p>
    <w:p>
      <w:pPr>
        <w:pStyle w:val="Bibliography"/>
        <w:rPr/>
      </w:pPr>
      <w:r>
        <w:rPr/>
        <w:t>39.</w:t>
        <w:tab/>
        <w:t xml:space="preserve">Brachmann, A. &amp; Redies, C. Computational and Experimental Approaches to Visual Aesthetics. </w:t>
      </w:r>
      <w:r>
        <w:rPr>
          <w:i/>
          <w:iCs/>
        </w:rPr>
        <w:t>Front. Comput. Neurosci.</w:t>
      </w:r>
      <w:r>
        <w:rPr/>
        <w:t xml:space="preserve"> </w:t>
      </w:r>
      <w:r>
        <w:rPr>
          <w:b/>
          <w:bCs/>
        </w:rPr>
        <w:t>11</w:t>
      </w:r>
      <w:r>
        <w:rPr/>
        <w:t>, (2017).</w:t>
      </w:r>
    </w:p>
    <w:p>
      <w:pPr>
        <w:pStyle w:val="Bibliography"/>
        <w:rPr/>
      </w:pPr>
      <w:r>
        <w:rPr/>
        <w:t>40.</w:t>
        <w:tab/>
        <w:t xml:space="preserve">Spehar, B. </w:t>
      </w:r>
      <w:r>
        <w:rPr>
          <w:i/>
          <w:iCs/>
        </w:rPr>
        <w:t>et al.</w:t>
      </w:r>
      <w:r>
        <w:rPr/>
        <w:t xml:space="preserve"> Beauty and the beholder: the role of visual sensitivity in visual preference. </w:t>
      </w:r>
      <w:r>
        <w:rPr>
          <w:i/>
          <w:iCs/>
        </w:rPr>
        <w:t>Front. Hum. Neurosci.</w:t>
      </w:r>
      <w:r>
        <w:rPr/>
        <w:t xml:space="preserve"> </w:t>
      </w:r>
      <w:r>
        <w:rPr>
          <w:b/>
          <w:bCs/>
        </w:rPr>
        <w:t>9</w:t>
      </w:r>
      <w:r>
        <w:rPr/>
        <w:t>, (2015).</w:t>
      </w:r>
    </w:p>
    <w:p>
      <w:pPr>
        <w:pStyle w:val="Bibliography"/>
        <w:rPr/>
      </w:pPr>
      <w:r>
        <w:rPr/>
        <w:t>41.</w:t>
        <w:tab/>
        <w:t xml:space="preserve">Hyvärinen, A., Hurri, J. &amp; Hoyer, P. O. </w:t>
      </w:r>
      <w:r>
        <w:rPr>
          <w:i/>
          <w:iCs/>
        </w:rPr>
        <w:t>Natural Image Statistics: A Probabilistic Approach to Early Computational Vision.</w:t>
      </w:r>
      <w:r>
        <w:rPr/>
        <w:t xml:space="preserve"> (Springer Science &amp; Business Media, 2009).</w:t>
      </w:r>
    </w:p>
    <w:p>
      <w:pPr>
        <w:pStyle w:val="Bibliography"/>
        <w:rPr/>
      </w:pPr>
      <w:r>
        <w:rPr/>
        <w:t>42.</w:t>
        <w:tab/>
        <w:t xml:space="preserve">Koch, M., Denzler, J. &amp; Redies, C. 1/f2 Characteristics and Isotropy in the Fourier Power Spectra of Visual Art, Cartoons, Comics, Mangas, and Different Categories of Photographs. </w:t>
      </w:r>
      <w:r>
        <w:rPr>
          <w:i/>
          <w:iCs/>
        </w:rPr>
        <w:t>PLOS ONE</w:t>
      </w:r>
      <w:r>
        <w:rPr/>
        <w:t xml:space="preserve"> </w:t>
      </w:r>
      <w:r>
        <w:rPr>
          <w:b/>
          <w:bCs/>
        </w:rPr>
        <w:t>5</w:t>
      </w:r>
      <w:r>
        <w:rPr/>
        <w:t>, e12268 (2010).</w:t>
      </w:r>
    </w:p>
    <w:p>
      <w:pPr>
        <w:pStyle w:val="Bibliography"/>
        <w:rPr/>
      </w:pPr>
      <w:r>
        <w:rPr/>
        <w:t>43.</w:t>
        <w:tab/>
        <w:t xml:space="preserve">Boughman, J. W. How sensory drive can promote speciation. </w:t>
      </w:r>
      <w:r>
        <w:rPr>
          <w:i/>
          <w:iCs/>
        </w:rPr>
        <w:t>Trends Ecol. Evol.</w:t>
      </w:r>
      <w:r>
        <w:rPr/>
        <w:t xml:space="preserve"> </w:t>
      </w:r>
      <w:r>
        <w:rPr>
          <w:b/>
          <w:bCs/>
        </w:rPr>
        <w:t>17</w:t>
      </w:r>
      <w:r>
        <w:rPr/>
        <w:t>, 571–577 (2002).</w:t>
      </w:r>
    </w:p>
    <w:p>
      <w:pPr>
        <w:pStyle w:val="Bibliography"/>
        <w:rPr/>
      </w:pPr>
      <w:r>
        <w:rPr/>
        <w:t>44.</w:t>
        <w:tab/>
        <w:t xml:space="preserve">Ruderman, D. L. &amp; Bialek, W. Statistics of natural images: Scaling in the woods. </w:t>
      </w:r>
      <w:r>
        <w:rPr>
          <w:i/>
          <w:iCs/>
        </w:rPr>
        <w:t>Phys. Rev. Lett.</w:t>
      </w:r>
      <w:r>
        <w:rPr/>
        <w:t xml:space="preserve"> </w:t>
      </w:r>
      <w:r>
        <w:rPr>
          <w:b/>
          <w:bCs/>
        </w:rPr>
        <w:t>73</w:t>
      </w:r>
      <w:r>
        <w:rPr/>
        <w:t>, 814–817 (1994).</w:t>
      </w:r>
    </w:p>
    <w:p>
      <w:pPr>
        <w:pStyle w:val="Bibliography"/>
        <w:rPr/>
      </w:pPr>
      <w:r>
        <w:rPr/>
        <w:t>45.</w:t>
        <w:tab/>
        <w:t xml:space="preserve">Tolhurst, D. J., Tadmor, Y. &amp; Chao, T. Amplitude spectra of natural images. </w:t>
      </w:r>
      <w:r>
        <w:rPr>
          <w:i/>
          <w:iCs/>
        </w:rPr>
        <w:t>Ophthalmic Physiol. Opt.</w:t>
      </w:r>
      <w:r>
        <w:rPr/>
        <w:t xml:space="preserve"> </w:t>
      </w:r>
      <w:r>
        <w:rPr>
          <w:b/>
          <w:bCs/>
        </w:rPr>
        <w:t>12</w:t>
      </w:r>
      <w:r>
        <w:rPr/>
        <w:t>, 229–232 (1992).</w:t>
      </w:r>
    </w:p>
    <w:p>
      <w:pPr>
        <w:pStyle w:val="Bibliography"/>
        <w:rPr/>
      </w:pPr>
      <w:r>
        <w:rPr/>
        <w:t>46.</w:t>
        <w:tab/>
        <w:t xml:space="preserve">Redies, C. A universal model of esthetic perception based on the sensory coding of natural stimuli. </w:t>
      </w:r>
      <w:r>
        <w:rPr>
          <w:i/>
          <w:iCs/>
        </w:rPr>
        <w:t>Spat. Vis.</w:t>
      </w:r>
      <w:r>
        <w:rPr/>
        <w:t xml:space="preserve"> </w:t>
      </w:r>
      <w:r>
        <w:rPr>
          <w:b/>
          <w:bCs/>
        </w:rPr>
        <w:t>21</w:t>
      </w:r>
      <w:r>
        <w:rPr/>
        <w:t>, 97–117 (2007).</w:t>
      </w:r>
    </w:p>
    <w:p>
      <w:pPr>
        <w:pStyle w:val="Bibliography"/>
        <w:rPr/>
      </w:pPr>
      <w:r>
        <w:rPr/>
        <w:t>47.</w:t>
        <w:tab/>
        <w:t xml:space="preserve">Bex, P. J., Solomon, S. G. &amp; Dakin, S. C. Contrast sensitivity in natural scenes depends on edge as well as spatial frequency structure. </w:t>
      </w:r>
      <w:r>
        <w:rPr>
          <w:i/>
          <w:iCs/>
        </w:rPr>
        <w:t>J. Vis.</w:t>
      </w:r>
      <w:r>
        <w:rPr/>
        <w:t xml:space="preserve"> </w:t>
      </w:r>
      <w:r>
        <w:rPr>
          <w:b/>
          <w:bCs/>
        </w:rPr>
        <w:t>9</w:t>
      </w:r>
      <w:r>
        <w:rPr/>
        <w:t>, 1–1 (2009).</w:t>
      </w:r>
    </w:p>
    <w:p>
      <w:pPr>
        <w:pStyle w:val="Bibliography"/>
        <w:rPr/>
      </w:pPr>
      <w:r>
        <w:rPr/>
        <w:t>48.</w:t>
        <w:tab/>
        <w:t xml:space="preserve">Daugman, J. G. Uncertainty relation for resolution in space, spatial frequency, and orientation optimized by two-dimensional visual cortical filters. </w:t>
      </w:r>
      <w:r>
        <w:rPr>
          <w:i/>
          <w:iCs/>
        </w:rPr>
        <w:t>JOSA A</w:t>
      </w:r>
      <w:r>
        <w:rPr/>
        <w:t xml:space="preserve"> </w:t>
      </w:r>
      <w:r>
        <w:rPr>
          <w:b/>
          <w:bCs/>
        </w:rPr>
        <w:t>2</w:t>
      </w:r>
      <w:r>
        <w:rPr/>
        <w:t>, 1160–1169 (1985).</w:t>
      </w:r>
    </w:p>
    <w:p>
      <w:pPr>
        <w:pStyle w:val="Bibliography"/>
        <w:rPr/>
      </w:pPr>
      <w:r>
        <w:rPr/>
        <w:t>49.</w:t>
        <w:tab/>
        <w:t xml:space="preserve">Reber, R., Schwarz, N. &amp; Winkielman, P. Processing Fluency and Aesthetic Pleasure: Is Beauty in the Perceiver’s Processing Experience? </w:t>
      </w:r>
      <w:r>
        <w:rPr>
          <w:i/>
          <w:iCs/>
        </w:rPr>
        <w:t>Personal. Soc. Psychol. Rev.</w:t>
      </w:r>
      <w:r>
        <w:rPr/>
        <w:t xml:space="preserve"> </w:t>
      </w:r>
      <w:r>
        <w:rPr>
          <w:b/>
          <w:bCs/>
        </w:rPr>
        <w:t>8</w:t>
      </w:r>
      <w:r>
        <w:rPr/>
        <w:t>, 364–382 (2004).</w:t>
      </w:r>
    </w:p>
    <w:p>
      <w:pPr>
        <w:pStyle w:val="Bibliography"/>
        <w:rPr/>
      </w:pPr>
      <w:r>
        <w:rPr/>
        <w:t>50.</w:t>
        <w:tab/>
        <w:t xml:space="preserve">Schwarz, N. </w:t>
      </w:r>
      <w:r>
        <w:rPr>
          <w:i/>
          <w:iCs/>
        </w:rPr>
        <w:t>Of fluency, beauty, and truth</w:t>
      </w:r>
      <w:r>
        <w:rPr/>
        <w:t xml:space="preserve">. </w:t>
      </w:r>
      <w:r>
        <w:rPr>
          <w:b/>
          <w:bCs/>
        </w:rPr>
        <w:t>1</w:t>
      </w:r>
      <w:r>
        <w:rPr/>
        <w:t>, (Oxford University Press, 2018).</w:t>
      </w:r>
    </w:p>
    <w:p>
      <w:pPr>
        <w:pStyle w:val="Bibliography"/>
        <w:rPr/>
      </w:pPr>
      <w:r>
        <w:rPr/>
        <w:t>51.</w:t>
        <w:tab/>
        <w:t xml:space="preserve">Winkielman, P., Schwarz, N., Fazendeiro, T. A. &amp; Reber, R. The hedonic marking of processing fluency: Implications for evaluative judgment. in </w:t>
      </w:r>
      <w:r>
        <w:rPr>
          <w:i/>
          <w:iCs/>
        </w:rPr>
        <w:t>The psychology of evaluation:  Affective processes in cognition and emotion</w:t>
      </w:r>
      <w:r>
        <w:rPr/>
        <w:t xml:space="preserve"> 189–217 (Lawrence Erlbaum Associates Publishers, 2003).</w:t>
      </w:r>
    </w:p>
    <w:p>
      <w:pPr>
        <w:pStyle w:val="Bibliography"/>
        <w:rPr/>
      </w:pPr>
      <w:r>
        <w:rPr/>
        <w:t>52.</w:t>
        <w:tab/>
        <w:t xml:space="preserve">Etnier, D. &amp; Starnes, W. The Fishes of Tennessee. </w:t>
      </w:r>
      <w:r>
        <w:rPr>
          <w:i/>
          <w:iCs/>
        </w:rPr>
        <w:t>UT Press Backfiles</w:t>
      </w:r>
      <w:r>
        <w:rPr/>
        <w:t xml:space="preserve"> (1993).</w:t>
      </w:r>
    </w:p>
    <w:p>
      <w:pPr>
        <w:pStyle w:val="Bibliography"/>
        <w:rPr/>
      </w:pPr>
      <w:r>
        <w:rPr/>
        <w:t>53.</w:t>
        <w:tab/>
        <w:t xml:space="preserve">Kuehne, R. A. &amp; Barbour, R. W. </w:t>
      </w:r>
      <w:r>
        <w:rPr>
          <w:i/>
          <w:iCs/>
        </w:rPr>
        <w:t>The American Darters</w:t>
      </w:r>
      <w:r>
        <w:rPr/>
        <w:t>. (University Press of Kentucky, 2015).</w:t>
      </w:r>
    </w:p>
    <w:p>
      <w:pPr>
        <w:pStyle w:val="Bibliography"/>
        <w:rPr/>
      </w:pPr>
      <w:r>
        <w:rPr/>
        <w:t>54.</w:t>
        <w:tab/>
        <w:t xml:space="preserve">Bailey, R. M. &amp; Etnier, D. A. Comments on the subgenera of Darters (Percidae) with descriptions of two new species of Etheostoma (Ulocentra) from Southeastern United States. </w:t>
      </w:r>
      <w:r>
        <w:rPr>
          <w:i/>
          <w:iCs/>
        </w:rPr>
        <w:t>Misc. Publ. Mus. Zool. Univ. Mich. USA</w:t>
      </w:r>
      <w:r>
        <w:rPr/>
        <w:t xml:space="preserve"> (1988).</w:t>
      </w:r>
    </w:p>
    <w:p>
      <w:pPr>
        <w:pStyle w:val="Bibliography"/>
        <w:rPr/>
      </w:pPr>
      <w:r>
        <w:rPr/>
        <w:t>55.</w:t>
        <w:tab/>
        <w:t xml:space="preserve">Gumm, J. M., Loew, E. R. &amp; Mendelson, T. C. Differences in spectral sensitivity within and among species of darters (genus Etheostoma). </w:t>
      </w:r>
      <w:r>
        <w:rPr>
          <w:i/>
          <w:iCs/>
        </w:rPr>
        <w:t>Vision Res.</w:t>
      </w:r>
      <w:r>
        <w:rPr/>
        <w:t xml:space="preserve"> </w:t>
      </w:r>
      <w:r>
        <w:rPr>
          <w:b/>
          <w:bCs/>
        </w:rPr>
        <w:t>55</w:t>
      </w:r>
      <w:r>
        <w:rPr/>
        <w:t>, 19–23 (2012).</w:t>
      </w:r>
    </w:p>
    <w:p>
      <w:pPr>
        <w:pStyle w:val="Bibliography"/>
        <w:rPr/>
      </w:pPr>
      <w:r>
        <w:rPr/>
        <w:t>56.</w:t>
        <w:tab/>
        <w:t xml:space="preserve">Sigernes, F. </w:t>
      </w:r>
      <w:r>
        <w:rPr>
          <w:i/>
          <w:iCs/>
        </w:rPr>
        <w:t>et al.</w:t>
      </w:r>
      <w:r>
        <w:rPr/>
        <w:t xml:space="preserve"> The absolute sensitivity of digital colour cameras. </w:t>
      </w:r>
      <w:r>
        <w:rPr>
          <w:i/>
          <w:iCs/>
        </w:rPr>
        <w:t>Opt. Express</w:t>
      </w:r>
      <w:r>
        <w:rPr/>
        <w:t xml:space="preserve"> </w:t>
      </w:r>
      <w:r>
        <w:rPr>
          <w:b/>
          <w:bCs/>
        </w:rPr>
        <w:t>17</w:t>
      </w:r>
      <w:r>
        <w:rPr/>
        <w:t>, 20211–20220 (2009).</w:t>
      </w:r>
    </w:p>
    <w:p>
      <w:pPr>
        <w:pStyle w:val="Bibliography"/>
        <w:rPr/>
      </w:pPr>
      <w:r>
        <w:rPr/>
        <w:t>57.</w:t>
        <w:tab/>
        <w:t xml:space="preserve">Lennie, P., Pokorny, J. &amp; Smith, V. C. Luminance. </w:t>
      </w:r>
      <w:r>
        <w:rPr>
          <w:i/>
          <w:iCs/>
        </w:rPr>
        <w:t>JOSA A</w:t>
      </w:r>
      <w:r>
        <w:rPr/>
        <w:t xml:space="preserve"> </w:t>
      </w:r>
      <w:r>
        <w:rPr>
          <w:b/>
          <w:bCs/>
        </w:rPr>
        <w:t>10</w:t>
      </w:r>
      <w:r>
        <w:rPr/>
        <w:t>, 1283–1293 (1993).</w:t>
      </w:r>
    </w:p>
    <w:p>
      <w:pPr>
        <w:pStyle w:val="Bibliography"/>
        <w:rPr/>
      </w:pPr>
      <w:r>
        <w:rPr/>
        <w:t>58.</w:t>
        <w:tab/>
        <w:t xml:space="preserve">Melmer, T., Amirshahi, S. A., Koch, M., Denzler, J. &amp; Redies, C. From regular text to artistic writing and artworks: Fourier statistics of images with low and high aesthetic appeal. </w:t>
      </w:r>
      <w:r>
        <w:rPr>
          <w:i/>
          <w:iCs/>
        </w:rPr>
        <w:t>Front. Hum. Neurosci.</w:t>
      </w:r>
      <w:r>
        <w:rPr/>
        <w:t xml:space="preserve"> </w:t>
      </w:r>
      <w:r>
        <w:rPr>
          <w:b/>
          <w:bCs/>
        </w:rPr>
        <w:t>7</w:t>
      </w:r>
      <w:r>
        <w:rPr/>
        <w:t>, (2013).</w:t>
      </w:r>
    </w:p>
    <w:p>
      <w:pPr>
        <w:pStyle w:val="Bibliography"/>
        <w:rPr/>
      </w:pPr>
      <w:r>
        <w:rPr/>
        <w:t>59.</w:t>
        <w:tab/>
        <w:t xml:space="preserve">Ives, A. R. &amp; Garland, T. Phylogenetic Regression for Binary Dependent Variables. in </w:t>
      </w:r>
      <w:r>
        <w:rPr>
          <w:i/>
          <w:iCs/>
        </w:rPr>
        <w:t>Modern Phylogenetic Comparative Methods and Their Application in Evolutionary Biology: Concepts and Practice</w:t>
      </w:r>
      <w:r>
        <w:rPr/>
        <w:t xml:space="preserve"> (ed. Garamszegi, L. Z.) 231–261 (Springer Berlin Heidelberg, 2014). doi:10.1007/978-3-662-43550-2_9</w:t>
      </w:r>
    </w:p>
    <w:p>
      <w:pPr>
        <w:pStyle w:val="Bibliography"/>
        <w:rPr/>
      </w:pPr>
      <w:r>
        <w:rPr/>
        <w:t>60.</w:t>
        <w:tab/>
        <w:t xml:space="preserve">Hadfield, J. D. MCMC Methods for Multi-Response Generalized Linear Mixed Models: The </w:t>
      </w:r>
      <w:r>
        <w:rPr>
          <w:b/>
          <w:bCs/>
        </w:rPr>
        <w:t>MCMCglmm</w:t>
      </w:r>
      <w:r>
        <w:rPr/>
        <w:t xml:space="preserve"> </w:t>
      </w:r>
      <w:r>
        <w:rPr>
          <w:i/>
          <w:iCs/>
        </w:rPr>
        <w:t>R</w:t>
      </w:r>
      <w:r>
        <w:rPr/>
        <w:t xml:space="preserve"> Package. </w:t>
      </w:r>
      <w:r>
        <w:rPr>
          <w:i/>
          <w:iCs/>
        </w:rPr>
        <w:t>J. Stat. Softw.</w:t>
      </w:r>
      <w:r>
        <w:rPr/>
        <w:t xml:space="preserve"> </w:t>
      </w:r>
      <w:r>
        <w:rPr>
          <w:b/>
          <w:bCs/>
        </w:rPr>
        <w:t>33</w:t>
      </w:r>
      <w:r>
        <w:rPr/>
        <w:t>, (2010).</w:t>
      </w:r>
    </w:p>
    <w:p>
      <w:pPr>
        <w:pStyle w:val="Bibliography"/>
        <w:rPr/>
      </w:pPr>
      <w:r>
        <w:rPr/>
        <w:t>61.</w:t>
        <w:tab/>
        <w:t xml:space="preserve">Piel, W. H. </w:t>
      </w:r>
      <w:r>
        <w:rPr>
          <w:i/>
          <w:iCs/>
        </w:rPr>
        <w:t>et al.</w:t>
      </w:r>
      <w:r>
        <w:rPr/>
        <w:t xml:space="preserve"> TreeBASE v. 2: A Database of Phylogenetic Knowledge. </w:t>
      </w:r>
      <w:r>
        <w:rPr>
          <w:i/>
          <w:iCs/>
        </w:rPr>
        <w:t>e-Biosphere</w:t>
      </w:r>
      <w:r>
        <w:rPr/>
        <w:t xml:space="preserve"> (2009).</w:t>
      </w:r>
    </w:p>
    <w:p>
      <w:pPr>
        <w:pStyle w:val="Standard"/>
        <w:spacing w:lineRule="auto" w:line="480"/>
        <w:rPr>
          <w:rFonts w:eastAsia="Arial" w:cs="Times New Roman"/>
          <w:b/>
          <w:b/>
          <w:bCs/>
        </w:rPr>
      </w:pPr>
      <w:r>
        <w:rPr>
          <w:rFonts w:eastAsia="Arial" w:cs="Times New Roman"/>
          <w:b/>
          <w:bCs/>
        </w:rPr>
      </w:r>
    </w:p>
    <w:p>
      <w:pPr>
        <w:pStyle w:val="Standard"/>
        <w:spacing w:lineRule="auto" w:line="480"/>
        <w:rPr>
          <w:rFonts w:eastAsia="Arial" w:cs="Times New Roman"/>
          <w:b/>
          <w:b/>
          <w:bCs/>
        </w:rPr>
      </w:pPr>
      <w:r>
        <w:rPr>
          <w:rFonts w:cs="Times New Roman"/>
          <w:b/>
          <w:bCs/>
        </w:rPr>
        <w:t>Acknowledgements</w:t>
      </w:r>
    </w:p>
    <w:p>
      <w:pPr>
        <w:pStyle w:val="Standard"/>
        <w:spacing w:lineRule="auto" w:line="480"/>
        <w:rPr>
          <w:rFonts w:cs="Times New Roman"/>
        </w:rPr>
      </w:pPr>
      <w:r>
        <w:rPr>
          <w:rFonts w:cs="Times New Roman"/>
        </w:rPr>
        <w:t>We would like to thank Dr. Thomas Cronin for help with camera calibrations, Matthew Dugas, Natalie Roberts and Rickesh Patel for assistance with field collections, and the Hancock Biological Station for providing a home base for field work and photography. This work is supported by the Natural Science Foundation grant IOS-1708543.</w:t>
      </w:r>
    </w:p>
    <w:p>
      <w:pPr>
        <w:pStyle w:val="Standard"/>
        <w:spacing w:lineRule="auto" w:line="480"/>
        <w:rPr>
          <w:rFonts w:cs="Times New Roman"/>
        </w:rPr>
      </w:pPr>
      <w:r>
        <w:rPr>
          <w:rFonts w:cs="Times New Roman"/>
        </w:rPr>
      </w:r>
    </w:p>
    <w:p>
      <w:pPr>
        <w:pStyle w:val="Standard"/>
        <w:spacing w:lineRule="auto" w:line="480"/>
        <w:rPr>
          <w:rFonts w:cs="Times New Roman"/>
          <w:b/>
          <w:b/>
        </w:rPr>
      </w:pPr>
      <w:r>
        <w:rPr>
          <w:rFonts w:cs="Times New Roman"/>
          <w:b/>
        </w:rPr>
        <w:t>Author contributions</w:t>
      </w:r>
    </w:p>
    <w:p>
      <w:pPr>
        <w:pStyle w:val="Standard"/>
        <w:spacing w:lineRule="auto" w:line="480"/>
        <w:rPr>
          <w:rFonts w:eastAsia="Arial" w:cs="Times New Roman"/>
        </w:rPr>
      </w:pPr>
      <w:r>
        <w:rPr>
          <w:rFonts w:eastAsia="Arial" w:cs="Times New Roman"/>
        </w:rPr>
        <w:t>T.C.M. and J.P.R. conceived and designed this study. S.V.H. collected fish with assistance from T.C.M. and J.P.R., and was responsible for all photography. Additionally, S.V.H. wrote all python code and performed all analyses. All authors worked to write and edit the manuscript.</w:t>
      </w:r>
    </w:p>
    <w:p>
      <w:pPr>
        <w:pStyle w:val="Standard"/>
        <w:spacing w:lineRule="auto" w:line="480"/>
        <w:rPr>
          <w:rFonts w:eastAsia="Arial" w:cs="Times New Roman"/>
        </w:rPr>
      </w:pPr>
      <w:r>
        <w:rPr>
          <w:rFonts w:eastAsia="Arial" w:cs="Times New Roman"/>
        </w:rPr>
      </w:r>
    </w:p>
    <w:p>
      <w:pPr>
        <w:pStyle w:val="Standard"/>
        <w:spacing w:lineRule="auto" w:line="480"/>
        <w:rPr>
          <w:rFonts w:eastAsia="Arial" w:cs="Times New Roman"/>
          <w:b/>
          <w:b/>
        </w:rPr>
      </w:pPr>
      <w:r>
        <w:rPr>
          <w:rFonts w:eastAsia="Arial" w:cs="Times New Roman"/>
          <w:b/>
        </w:rPr>
        <w:t>Competing interests</w:t>
      </w:r>
    </w:p>
    <w:p>
      <w:pPr>
        <w:pStyle w:val="Standard"/>
        <w:spacing w:lineRule="auto" w:line="480"/>
        <w:rPr>
          <w:rFonts w:eastAsia="Arial" w:cs="Times New Roman"/>
        </w:rPr>
      </w:pPr>
      <w:r>
        <w:rPr>
          <w:rFonts w:eastAsia="Arial" w:cs="Times New Roman"/>
        </w:rPr>
        <w:t>The authors declare no competing interests.</w:t>
      </w:r>
    </w:p>
    <w:p>
      <w:pPr>
        <w:pStyle w:val="Standard"/>
        <w:spacing w:lineRule="auto" w:line="480"/>
        <w:rPr>
          <w:rFonts w:eastAsia="Arial" w:cs="Times New Roman"/>
        </w:rPr>
      </w:pPr>
      <w:r>
        <w:rPr>
          <w:rFonts w:eastAsia="Arial" w:cs="Times New Roman"/>
        </w:rPr>
      </w:r>
    </w:p>
    <w:p>
      <w:pPr>
        <w:pStyle w:val="Standard"/>
        <w:spacing w:lineRule="auto" w:line="480"/>
        <w:rPr>
          <w:rFonts w:eastAsia="Arial" w:cs="Times New Roman"/>
        </w:rPr>
      </w:pPr>
      <w:r>
        <w:rPr>
          <w:rFonts w:eastAsia="Arial" w:cs="Times New Roman"/>
          <w:b/>
        </w:rPr>
        <w:t>Materials &amp; Correspondence</w:t>
      </w:r>
    </w:p>
    <w:p>
      <w:pPr>
        <w:pStyle w:val="Standard"/>
        <w:spacing w:lineRule="auto" w:line="480"/>
        <w:rPr>
          <w:rFonts w:eastAsia="Arial" w:cs="Times New Roman"/>
        </w:rPr>
      </w:pPr>
      <w:r>
        <w:rPr>
          <w:rFonts w:eastAsia="Arial" w:cs="Times New Roman"/>
        </w:rPr>
        <w:t>For any additional information, data, or images used in this study, please contact S.V.H. (hsamuel1@umbc.edu).</w:t>
      </w:r>
    </w:p>
    <w:p>
      <w:pPr>
        <w:pStyle w:val="Standard"/>
        <w:spacing w:lineRule="auto" w:line="480"/>
        <w:rPr>
          <w:rFonts w:eastAsia="Arial" w:cs="Times New Roman"/>
        </w:rPr>
      </w:pPr>
      <w:r>
        <w:rPr>
          <w:rFonts w:eastAsia="Arial" w:cs="Times New Roman"/>
        </w:rPr>
      </w:r>
    </w:p>
    <w:p>
      <w:pPr>
        <w:pStyle w:val="Standard"/>
        <w:spacing w:lineRule="auto" w:line="480"/>
        <w:rPr>
          <w:rFonts w:eastAsia="Arial" w:cs="Times New Roman"/>
          <w:b/>
          <w:b/>
        </w:rPr>
      </w:pPr>
      <w:r>
        <w:rPr>
          <w:rFonts w:eastAsia="Arial" w:cs="Times New Roman"/>
          <w:b/>
        </w:rPr>
        <w:t>Figures</w:t>
      </w:r>
    </w:p>
    <w:p>
      <w:pPr>
        <w:pStyle w:val="Standard"/>
        <w:spacing w:lineRule="auto" w:line="480"/>
        <w:rPr>
          <w:rFonts w:eastAsia="Arial" w:cs="Times New Roman"/>
        </w:rPr>
      </w:pPr>
      <w:r>
        <w:rPr>
          <w:rFonts w:eastAsia="Arial" w:cs="Times New Roman"/>
        </w:rPr>
        <w:t xml:space="preserve">Figure 1. Example images for males of each species included in this study. </w:t>
      </w:r>
    </w:p>
    <w:p>
      <w:pPr>
        <w:pStyle w:val="Standard"/>
        <w:spacing w:lineRule="auto" w:line="480"/>
        <w:rPr>
          <w:rFonts w:eastAsia="Arial" w:cs="Times New Roman"/>
        </w:rPr>
      </w:pPr>
      <w:r>
        <w:rPr>
          <w:rFonts w:eastAsia="Arial" w:cs="Times New Roman"/>
        </w:rPr>
      </w:r>
    </w:p>
    <w:p>
      <w:pPr>
        <w:pStyle w:val="Standard"/>
        <w:spacing w:lineRule="auto" w:line="480"/>
        <w:rPr>
          <w:rFonts w:eastAsia="Arial" w:cs="Times New Roman"/>
        </w:rPr>
      </w:pPr>
      <w:r>
        <w:rPr>
          <w:rFonts w:eastAsia="Arial" w:cs="Times New Roman"/>
        </w:rPr>
        <w:t>Figure 2. The Fourier slope of images from two different habitat types. The blue line represents the entire power spectrum, while the orange x’s are the bin locations. The black line is the fit of the bins, and represents the slope used for this analysis. For habitat images, the bins are evenly distributed between 10 and 200 cycles per image.</w:t>
      </w:r>
    </w:p>
    <w:p>
      <w:pPr>
        <w:pStyle w:val="BodyA"/>
        <w:spacing w:lineRule="auto" w:line="480"/>
        <w:rPr>
          <w:rFonts w:eastAsia="Arial" w:cs="Times New Roman"/>
          <w:lang w:val="en-US"/>
        </w:rPr>
      </w:pPr>
      <w:r>
        <w:rPr>
          <w:rFonts w:eastAsia="Arial" w:cs="Times New Roman"/>
          <w:lang w:val="en-US"/>
        </w:rPr>
      </w:r>
    </w:p>
    <w:p>
      <w:pPr>
        <w:pStyle w:val="BodyA"/>
        <w:spacing w:lineRule="auto" w:line="480"/>
        <w:rPr>
          <w:rFonts w:eastAsia="Arial" w:cs="Times New Roman"/>
          <w:lang w:val="en-US"/>
        </w:rPr>
      </w:pPr>
      <w:r>
        <w:rPr>
          <w:rFonts w:eastAsia="Arial" w:cs="Times New Roman"/>
          <w:lang w:val="en-US"/>
        </w:rPr>
        <w:t xml:space="preserve">Figure 3. Distribution of Fourier slopes for males and females of ten species in the genus </w:t>
      </w:r>
      <w:r>
        <w:rPr>
          <w:rFonts w:eastAsia="Arial" w:cs="Times New Roman"/>
          <w:i/>
          <w:iCs/>
          <w:lang w:val="en-US"/>
        </w:rPr>
        <w:t>Etheostoma</w:t>
      </w:r>
      <w:r>
        <w:rPr>
          <w:rFonts w:eastAsia="Arial" w:cs="Times New Roman"/>
          <w:lang w:val="en-US"/>
        </w:rPr>
        <w:t>. Dashed lines represent the median for each group, and dotted lines represent the interquartile range. The left (blue) half of each violin plot are values for males; the right (orange) half of each violin plot are values for females. Species are grouped by habitat type.</w:t>
      </w:r>
    </w:p>
    <w:p>
      <w:pPr>
        <w:pStyle w:val="BodyA"/>
        <w:spacing w:lineRule="auto" w:line="480"/>
        <w:rPr>
          <w:rFonts w:eastAsia="Arial" w:cs="Times New Roman"/>
          <w:lang w:val="en-US"/>
        </w:rPr>
      </w:pPr>
      <w:r>
        <w:rPr>
          <w:rFonts w:eastAsia="Arial" w:cs="Times New Roman"/>
          <w:lang w:val="en-US"/>
        </w:rPr>
      </w:r>
      <w:bookmarkStart w:id="54" w:name="_GoBack"/>
      <w:bookmarkStart w:id="55" w:name="_GoBack"/>
      <w:bookmarkEnd w:id="55"/>
    </w:p>
    <w:p>
      <w:pPr>
        <w:pStyle w:val="BodyA"/>
        <w:spacing w:lineRule="auto" w:line="480"/>
        <w:rPr>
          <w:rFonts w:eastAsia="Arial" w:cs="Times New Roman"/>
          <w:lang w:val="en-US"/>
        </w:rPr>
      </w:pPr>
      <w:r>
        <w:rPr>
          <w:rFonts w:eastAsia="Arial" w:cs="Times New Roman"/>
          <w:lang w:val="en-US"/>
        </w:rPr>
        <w:t>Figure 4. Distribution of Fourier slopes for images of five habitat types. Dashed lines represent the median for each group, and dotted lines represent the interquartile range.</w:t>
      </w:r>
    </w:p>
    <w:p>
      <w:pPr>
        <w:pStyle w:val="BodyA"/>
        <w:spacing w:lineRule="auto" w:line="480"/>
        <w:rPr>
          <w:rFonts w:eastAsia="Arial" w:cs="Times New Roman"/>
          <w:lang w:val="en-US"/>
        </w:rPr>
      </w:pPr>
      <w:r>
        <w:rPr>
          <w:rFonts w:eastAsia="Arial" w:cs="Times New Roman"/>
          <w:lang w:val="en-US"/>
        </w:rPr>
      </w:r>
    </w:p>
    <w:p>
      <w:pPr>
        <w:pStyle w:val="BodyA"/>
        <w:spacing w:lineRule="auto" w:line="480"/>
        <w:rPr>
          <w:rFonts w:eastAsia="Arial" w:cs="Times New Roman"/>
          <w:lang w:val="en-US"/>
        </w:rPr>
      </w:pPr>
      <w:r>
        <w:rPr>
          <w:rFonts w:eastAsia="Arial" w:cs="Times New Roman"/>
          <w:lang w:val="en-US"/>
        </w:rPr>
        <w:t xml:space="preserve">Figure 5. Scatterplots comparing mean Fourier slopes of fish versus habitat for males (a) and females (b) in ten species of </w:t>
      </w:r>
      <w:r>
        <w:rPr>
          <w:rFonts w:eastAsia="Arial" w:cs="Times New Roman"/>
          <w:i/>
          <w:iCs/>
          <w:lang w:val="en-US"/>
        </w:rPr>
        <w:t>Etheostoma</w:t>
      </w:r>
      <w:r>
        <w:rPr>
          <w:rFonts w:eastAsia="Arial" w:cs="Times New Roman"/>
          <w:lang w:val="en-US"/>
        </w:rPr>
        <w:t xml:space="preserve">. Error bars represent the standard error. For the males, </w:t>
      </w:r>
      <w:r>
        <w:rPr>
          <w:rFonts w:eastAsia="Arial" w:cs="Times New Roman"/>
          <w:i/>
          <w:lang w:val="en-US"/>
        </w:rPr>
        <w:t>E. pyrrhogaster</w:t>
      </w:r>
      <w:r>
        <w:rPr>
          <w:rFonts w:eastAsia="Arial" w:cs="Times New Roman"/>
          <w:lang w:val="en-US"/>
        </w:rPr>
        <w:t xml:space="preserve"> and </w:t>
      </w:r>
      <w:r>
        <w:rPr>
          <w:rFonts w:eastAsia="Arial" w:cs="Times New Roman"/>
          <w:i/>
          <w:lang w:val="en-US"/>
        </w:rPr>
        <w:t>E. chlorosomum</w:t>
      </w:r>
      <w:r>
        <w:rPr>
          <w:lang w:val="en-US"/>
        </w:rPr>
        <w:t xml:space="preserve"> have nearly identical values, and appear superimposed on top of each other. This is also the case for </w:t>
      </w:r>
      <w:r>
        <w:rPr>
          <w:i/>
          <w:lang w:val="en-US"/>
        </w:rPr>
        <w:t>E. camurum</w:t>
      </w:r>
      <w:r>
        <w:rPr>
          <w:lang w:val="en-US"/>
        </w:rPr>
        <w:t xml:space="preserve"> and </w:t>
      </w:r>
      <w:r>
        <w:rPr>
          <w:i/>
          <w:lang w:val="en-US"/>
        </w:rPr>
        <w:t>E. blennioides</w:t>
      </w:r>
      <w:r>
        <w:rPr>
          <w:lang w:val="en-US"/>
        </w:rPr>
        <w:t>.</w:t>
      </w:r>
      <w:r>
        <w:rPr>
          <w:rFonts w:eastAsia="Arial" w:cs="Times New Roman"/>
          <w:lang w:val="en-US"/>
        </w:rPr>
        <w:t xml:space="preserve"> These species are marked by (*).</w:t>
      </w:r>
    </w:p>
    <w:p>
      <w:pPr>
        <w:pStyle w:val="BodyA"/>
        <w:spacing w:lineRule="auto" w:line="480"/>
        <w:rPr>
          <w:rFonts w:eastAsia="Arial" w:cs="Times New Roman"/>
          <w:lang w:val="en-US"/>
        </w:rPr>
      </w:pPr>
      <w:r>
        <w:rPr>
          <w:rFonts w:eastAsia="Arial" w:cs="Times New Roman"/>
          <w:lang w:val="en-US"/>
        </w:rPr>
      </w:r>
    </w:p>
    <w:p>
      <w:pPr>
        <w:pStyle w:val="BodyA"/>
        <w:widowControl w:val="false"/>
        <w:rPr>
          <w:rFonts w:cs="Times New Roman"/>
          <w:lang w:val="en-US"/>
        </w:rPr>
      </w:pPr>
      <w:r>
        <w:rPr>
          <w:rFonts w:cs="Times New Roman"/>
          <w:lang w:val="en-US"/>
        </w:rPr>
        <w:br/>
      </w:r>
    </w:p>
    <w:p>
      <w:pPr>
        <w:pStyle w:val="BodyA"/>
        <w:widowControl w:val="false"/>
        <w:ind w:left="4" w:hanging="4"/>
        <w:rPr>
          <w:rFonts w:cs="Times New Roman"/>
          <w:lang w:val="en-US"/>
        </w:rPr>
      </w:pPr>
      <w:r>
        <w:rPr>
          <w:rFonts w:cs="Times New Roman"/>
          <w:lang w:val="en-US"/>
        </w:rPr>
      </w:r>
    </w:p>
    <w:p>
      <w:pPr>
        <w:pStyle w:val="Normal"/>
        <w:rPr/>
      </w:pPr>
      <w:r>
        <w:rPr/>
      </w:r>
    </w:p>
    <w:p>
      <w:pPr>
        <w:pStyle w:val="Normal"/>
        <w:rPr/>
      </w:pPr>
      <w:r>
        <w:rPr/>
      </w:r>
    </w:p>
    <w:p>
      <w:pPr>
        <w:pStyle w:val="Normal"/>
        <w:rPr/>
      </w:pPr>
      <w:r>
        <w:rPr/>
      </w:r>
    </w:p>
    <w:sectPr>
      <w:footerReference w:type="default" r:id="rId3"/>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Times New Roman">
    <w:charset w:val="01"/>
    <w:family w:val="roman"/>
    <w:pitch w:val="variable"/>
  </w:font>
  <w:font w:name="Helvetica">
    <w:altName w:val="Arial"/>
    <w:charset w:val="01"/>
    <w:family w:val="roman"/>
    <w:pitch w:val="variable"/>
  </w:font>
  <w:font w:name="Segoe UI">
    <w:charset w:val="01"/>
    <w:family w:val="roman"/>
    <w:pitch w:val="variable"/>
  </w:font>
  <w:font w:name="Noto 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53848293"/>
    </w:sdtPr>
    <w:sdtContent>
      <w:p>
        <w:pPr>
          <w:pStyle w:val="Footer"/>
          <w:jc w:val="right"/>
          <w:rPr/>
        </w:pPr>
        <w:r>
          <w:rPr/>
          <w:fldChar w:fldCharType="begin"/>
        </w:r>
        <w:r>
          <w:rPr/>
          <w:instrText> PAGE </w:instrText>
        </w:r>
        <w:r>
          <w:rPr/>
          <w:fldChar w:fldCharType="separate"/>
        </w:r>
        <w:r>
          <w:rPr/>
          <w:t>26</w:t>
        </w:r>
        <w:r>
          <w:rPr/>
          <w:fldChar w:fldCharType="end"/>
        </w:r>
      </w:p>
    </w:sdtContent>
  </w:sdt>
  <w:p>
    <w:pPr>
      <w:pStyle w:val="Footer"/>
      <w:rPr/>
    </w:pPr>
    <w:r>
      <w:rPr/>
    </w:r>
  </w:p>
</w:ftr>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e5e6f"/>
    <w:pPr>
      <w:widowControl/>
      <w:pBdr/>
      <w:bidi w:val="0"/>
      <w:spacing w:lineRule="auto" w:line="240"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BA"/>
    <w:link w:val="Titre2Car"/>
    <w:qFormat/>
    <w:rsid w:val="00ce5e6f"/>
    <w:pPr>
      <w:keepNext w:val="true"/>
      <w:widowControl/>
      <w:pBdr/>
      <w:bidi w:val="0"/>
      <w:spacing w:lineRule="auto" w:line="240" w:before="0" w:after="0"/>
      <w:jc w:val="left"/>
      <w:outlineLvl w:val="1"/>
    </w:pPr>
    <w:rPr>
      <w:rFonts w:ascii="Helvetica" w:hAnsi="Helvetica" w:eastAsia="Arial Unicode MS" w:cs="Arial Unicode MS"/>
      <w:b/>
      <w:bCs/>
      <w:color w:val="000000"/>
      <w:kern w:val="0"/>
      <w:sz w:val="32"/>
      <w:szCs w:val="32"/>
      <w:u w:val="none" w:color="000000"/>
      <w:lang w:eastAsia="fr-FR" w:val="en-US" w:bidi="ar-SA"/>
    </w:rPr>
  </w:style>
  <w:style w:type="character" w:styleId="DefaultParagraphFont" w:default="1">
    <w:name w:val="Default Paragraph Font"/>
    <w:uiPriority w:val="1"/>
    <w:semiHidden/>
    <w:unhideWhenUsed/>
    <w:qFormat/>
    <w:rPr/>
  </w:style>
  <w:style w:type="character" w:styleId="Titre2Car" w:customStyle="1">
    <w:name w:val="Titre 2 Car"/>
    <w:basedOn w:val="DefaultParagraphFont"/>
    <w:link w:val="Titre2"/>
    <w:qFormat/>
    <w:rsid w:val="00ce5e6f"/>
    <w:rPr>
      <w:rFonts w:ascii="Helvetica" w:hAnsi="Helvetica" w:eastAsia="Arial Unicode MS" w:cs="Arial Unicode MS"/>
      <w:b/>
      <w:bCs/>
      <w:color w:val="000000"/>
      <w:sz w:val="32"/>
      <w:szCs w:val="32"/>
      <w:u w:val="none" w:color="000000"/>
      <w:lang w:eastAsia="fr-FR"/>
    </w:rPr>
  </w:style>
  <w:style w:type="character" w:styleId="TextedebullesCar" w:customStyle="1">
    <w:name w:val="Texte de bulles Car"/>
    <w:basedOn w:val="DefaultParagraphFont"/>
    <w:link w:val="Textedebulles"/>
    <w:uiPriority w:val="99"/>
    <w:semiHidden/>
    <w:qFormat/>
    <w:rsid w:val="00ce5e6f"/>
    <w:rPr>
      <w:rFonts w:ascii="Segoe UI" w:hAnsi="Segoe UI" w:eastAsia="Arial Unicode MS" w:cs="Segoe UI"/>
      <w:sz w:val="18"/>
      <w:szCs w:val="18"/>
    </w:rPr>
  </w:style>
  <w:style w:type="character" w:styleId="Annotationreference">
    <w:name w:val="annotation reference"/>
    <w:basedOn w:val="DefaultParagraphFont"/>
    <w:uiPriority w:val="99"/>
    <w:semiHidden/>
    <w:unhideWhenUsed/>
    <w:qFormat/>
    <w:rsid w:val="003841ed"/>
    <w:rPr>
      <w:sz w:val="16"/>
      <w:szCs w:val="16"/>
    </w:rPr>
  </w:style>
  <w:style w:type="character" w:styleId="CommentaireCar" w:customStyle="1">
    <w:name w:val="Commentaire Car"/>
    <w:basedOn w:val="DefaultParagraphFont"/>
    <w:link w:val="Commentaire"/>
    <w:uiPriority w:val="99"/>
    <w:semiHidden/>
    <w:qFormat/>
    <w:rsid w:val="003841ed"/>
    <w:rPr>
      <w:rFonts w:ascii="Times New Roman" w:hAnsi="Times New Roman" w:eastAsia="Arial Unicode MS" w:cs="Times New Roman"/>
      <w:sz w:val="20"/>
      <w:szCs w:val="20"/>
    </w:rPr>
  </w:style>
  <w:style w:type="character" w:styleId="ObjetducommentaireCar" w:customStyle="1">
    <w:name w:val="Objet du commentaire Car"/>
    <w:basedOn w:val="CommentaireCar"/>
    <w:link w:val="Objetducommentaire"/>
    <w:uiPriority w:val="99"/>
    <w:semiHidden/>
    <w:qFormat/>
    <w:rsid w:val="003841ed"/>
    <w:rPr>
      <w:rFonts w:ascii="Times New Roman" w:hAnsi="Times New Roman" w:eastAsia="Arial Unicode MS" w:cs="Times New Roman"/>
      <w:b/>
      <w:bCs/>
      <w:sz w:val="20"/>
      <w:szCs w:val="20"/>
    </w:rPr>
  </w:style>
  <w:style w:type="character" w:styleId="NotedebasdepageCar" w:customStyle="1">
    <w:name w:val="Note de bas de page Car"/>
    <w:basedOn w:val="DefaultParagraphFont"/>
    <w:link w:val="Notedebasdepage"/>
    <w:uiPriority w:val="99"/>
    <w:semiHidden/>
    <w:qFormat/>
    <w:rsid w:val="00ee0ddf"/>
    <w:rPr>
      <w:rFonts w:ascii="Times New Roman" w:hAnsi="Times New Roman" w:eastAsia="Arial Unicode MS" w:cs="Times New Roman"/>
      <w:sz w:val="20"/>
      <w:szCs w:val="20"/>
    </w:rPr>
  </w:style>
  <w:style w:type="character" w:styleId="FootnoteCharacters">
    <w:name w:val="Footnote Characters"/>
    <w:basedOn w:val="DefaultParagraphFont"/>
    <w:uiPriority w:val="99"/>
    <w:semiHidden/>
    <w:unhideWhenUsed/>
    <w:qFormat/>
    <w:rsid w:val="00ee0ddf"/>
    <w:rPr>
      <w:vertAlign w:val="superscript"/>
    </w:rPr>
  </w:style>
  <w:style w:type="character" w:styleId="FootnoteAnchor">
    <w:name w:val="Footnote Anchor"/>
    <w:rPr>
      <w:vertAlign w:val="superscript"/>
    </w:rPr>
  </w:style>
  <w:style w:type="character" w:styleId="EntteCar" w:customStyle="1">
    <w:name w:val="En-tête Car"/>
    <w:basedOn w:val="DefaultParagraphFont"/>
    <w:link w:val="En-tte"/>
    <w:uiPriority w:val="99"/>
    <w:qFormat/>
    <w:rsid w:val="00073587"/>
    <w:rPr>
      <w:rFonts w:ascii="Times New Roman" w:hAnsi="Times New Roman" w:eastAsia="Arial Unicode MS" w:cs="Times New Roman"/>
      <w:sz w:val="24"/>
      <w:szCs w:val="24"/>
    </w:rPr>
  </w:style>
  <w:style w:type="character" w:styleId="PieddepageCar" w:customStyle="1">
    <w:name w:val="Pied de page Car"/>
    <w:basedOn w:val="DefaultParagraphFont"/>
    <w:link w:val="Pieddepage"/>
    <w:uiPriority w:val="99"/>
    <w:qFormat/>
    <w:rsid w:val="00073587"/>
    <w:rPr>
      <w:rFonts w:ascii="Times New Roman" w:hAnsi="Times New Roman" w:eastAsia="Arial Unicode MS" w:cs="Times New Roman"/>
      <w:sz w:val="24"/>
      <w:szCs w:val="24"/>
    </w:rPr>
  </w:style>
  <w:style w:type="character" w:styleId="InternetLink">
    <w:name w:val="Internet Link"/>
    <w:basedOn w:val="DefaultParagraphFont"/>
    <w:uiPriority w:val="99"/>
    <w:unhideWhenUsed/>
    <w:rsid w:val="0040050d"/>
    <w:rPr>
      <w:color w:val="0563C1" w:themeColor="hyperlink"/>
      <w:u w:val="single"/>
    </w:rPr>
  </w:style>
  <w:style w:type="character" w:styleId="W8qarf" w:customStyle="1">
    <w:name w:val="w8qarf"/>
    <w:basedOn w:val="DefaultParagraphFont"/>
    <w:qFormat/>
    <w:rsid w:val="00ba7d0a"/>
    <w:rPr/>
  </w:style>
  <w:style w:type="character" w:styleId="Lrzxr" w:customStyle="1">
    <w:name w:val="lrzxr"/>
    <w:basedOn w:val="DefaultParagraphFont"/>
    <w:qFormat/>
    <w:rsid w:val="00ba7d0a"/>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Footer" w:customStyle="1">
    <w:name w:val="Header &amp; Footer"/>
    <w:qFormat/>
    <w:rsid w:val="00ce5e6f"/>
    <w:pPr>
      <w:widowControl/>
      <w:pBdr/>
      <w:tabs>
        <w:tab w:val="clear" w:pos="720"/>
        <w:tab w:val="right" w:pos="9020" w:leader="none"/>
      </w:tabs>
      <w:bidi w:val="0"/>
      <w:spacing w:lineRule="auto" w:line="240" w:before="0" w:after="0"/>
      <w:jc w:val="left"/>
    </w:pPr>
    <w:rPr>
      <w:rFonts w:ascii="Helvetica" w:hAnsi="Helvetica" w:eastAsia="Arial Unicode MS" w:cs="Arial Unicode MS"/>
      <w:color w:val="000000"/>
      <w:kern w:val="0"/>
      <w:sz w:val="24"/>
      <w:szCs w:val="24"/>
      <w:lang w:val="fr-FR" w:eastAsia="fr-FR" w:bidi="ar-SA"/>
    </w:rPr>
  </w:style>
  <w:style w:type="paragraph" w:styleId="BodyBA" w:customStyle="1">
    <w:name w:val="Body B A"/>
    <w:qFormat/>
    <w:rsid w:val="00ce5e6f"/>
    <w:pPr>
      <w:widowControl/>
      <w:pBdr/>
      <w:bidi w:val="0"/>
      <w:spacing w:lineRule="auto" w:line="240" w:before="0" w:after="0"/>
      <w:jc w:val="left"/>
    </w:pPr>
    <w:rPr>
      <w:rFonts w:ascii="Times New Roman" w:hAnsi="Times New Roman" w:eastAsia="Arial Unicode MS" w:cs="Arial Unicode MS"/>
      <w:color w:val="000000"/>
      <w:kern w:val="0"/>
      <w:sz w:val="24"/>
      <w:szCs w:val="24"/>
      <w:u w:val="none" w:color="000000"/>
      <w:lang w:eastAsia="fr-FR" w:val="en-US" w:bidi="ar-SA"/>
    </w:rPr>
  </w:style>
  <w:style w:type="paragraph" w:styleId="BodyA" w:customStyle="1">
    <w:name w:val="Body A"/>
    <w:qFormat/>
    <w:rsid w:val="00ce5e6f"/>
    <w:pPr>
      <w:widowControl/>
      <w:pBdr/>
      <w:suppressAutoHyphens w:val="true"/>
      <w:bidi w:val="0"/>
      <w:spacing w:lineRule="auto" w:line="240" w:before="0" w:after="0"/>
      <w:jc w:val="left"/>
    </w:pPr>
    <w:rPr>
      <w:rFonts w:ascii="Times New Roman" w:hAnsi="Times New Roman" w:eastAsia="Arial Unicode MS" w:cs="Arial Unicode MS"/>
      <w:color w:val="000000"/>
      <w:kern w:val="2"/>
      <w:sz w:val="24"/>
      <w:szCs w:val="24"/>
      <w:u w:val="none" w:color="000000"/>
      <w:lang w:val="fr-FR" w:eastAsia="fr-FR" w:bidi="ar-SA"/>
    </w:rPr>
  </w:style>
  <w:style w:type="paragraph" w:styleId="Default" w:customStyle="1">
    <w:name w:val="Default"/>
    <w:qFormat/>
    <w:rsid w:val="00ce5e6f"/>
    <w:pPr>
      <w:widowControl/>
      <w:pBdr/>
      <w:bidi w:val="0"/>
      <w:spacing w:lineRule="auto" w:line="240" w:before="0" w:after="0"/>
      <w:jc w:val="left"/>
    </w:pPr>
    <w:rPr>
      <w:rFonts w:ascii="Helvetica" w:hAnsi="Helvetica" w:eastAsia="Helvetica" w:cs="Helvetica"/>
      <w:color w:val="000000"/>
      <w:kern w:val="0"/>
      <w:sz w:val="24"/>
      <w:szCs w:val="22"/>
      <w:lang w:val="fr-FR" w:eastAsia="fr-FR" w:bidi="ar-SA"/>
    </w:rPr>
  </w:style>
  <w:style w:type="paragraph" w:styleId="BodyB" w:customStyle="1">
    <w:name w:val="Body B"/>
    <w:qFormat/>
    <w:rsid w:val="00ce5e6f"/>
    <w:pPr>
      <w:widowControl/>
      <w:pBdr/>
      <w:bidi w:val="0"/>
      <w:spacing w:lineRule="auto" w:line="240" w:before="0" w:after="0"/>
      <w:jc w:val="left"/>
    </w:pPr>
    <w:rPr>
      <w:rFonts w:ascii="Times New Roman" w:hAnsi="Times New Roman" w:eastAsia="Times New Roman" w:cs="Times New Roman"/>
      <w:color w:val="000000"/>
      <w:kern w:val="0"/>
      <w:sz w:val="24"/>
      <w:szCs w:val="24"/>
      <w:u w:val="none" w:color="000000"/>
      <w:lang w:eastAsia="fr-FR" w:val="en-US" w:bidi="ar-SA"/>
    </w:rPr>
  </w:style>
  <w:style w:type="paragraph" w:styleId="Standard" w:customStyle="1">
    <w:name w:val="Standard"/>
    <w:qFormat/>
    <w:rsid w:val="00ce5e6f"/>
    <w:pPr>
      <w:widowControl/>
      <w:pBdr/>
      <w:suppressAutoHyphens w:val="true"/>
      <w:bidi w:val="0"/>
      <w:spacing w:lineRule="auto" w:line="240" w:before="0" w:after="0"/>
      <w:jc w:val="left"/>
    </w:pPr>
    <w:rPr>
      <w:rFonts w:ascii="Times New Roman" w:hAnsi="Times New Roman" w:eastAsia="Arial Unicode MS" w:cs="Arial Unicode MS"/>
      <w:color w:val="000000"/>
      <w:kern w:val="2"/>
      <w:sz w:val="24"/>
      <w:szCs w:val="24"/>
      <w:u w:val="none" w:color="000000"/>
      <w:lang w:eastAsia="fr-FR" w:val="en-US" w:bidi="ar-SA"/>
    </w:rPr>
  </w:style>
  <w:style w:type="paragraph" w:styleId="BalloonText">
    <w:name w:val="Balloon Text"/>
    <w:basedOn w:val="Normal"/>
    <w:link w:val="TextedebullesCar"/>
    <w:uiPriority w:val="99"/>
    <w:semiHidden/>
    <w:unhideWhenUsed/>
    <w:qFormat/>
    <w:rsid w:val="00ce5e6f"/>
    <w:pPr/>
    <w:rPr>
      <w:rFonts w:ascii="Segoe UI" w:hAnsi="Segoe UI" w:cs="Segoe UI"/>
      <w:sz w:val="18"/>
      <w:szCs w:val="18"/>
    </w:rPr>
  </w:style>
  <w:style w:type="paragraph" w:styleId="Annotationtext">
    <w:name w:val="annotation text"/>
    <w:basedOn w:val="Normal"/>
    <w:link w:val="CommentaireCar"/>
    <w:uiPriority w:val="99"/>
    <w:semiHidden/>
    <w:unhideWhenUsed/>
    <w:qFormat/>
    <w:rsid w:val="003841ed"/>
    <w:pPr/>
    <w:rPr>
      <w:sz w:val="20"/>
      <w:szCs w:val="20"/>
    </w:rPr>
  </w:style>
  <w:style w:type="paragraph" w:styleId="Annotationsubject">
    <w:name w:val="annotation subject"/>
    <w:basedOn w:val="Annotationtext"/>
    <w:next w:val="Annotationtext"/>
    <w:link w:val="ObjetducommentaireCar"/>
    <w:uiPriority w:val="99"/>
    <w:semiHidden/>
    <w:unhideWhenUsed/>
    <w:qFormat/>
    <w:rsid w:val="003841ed"/>
    <w:pPr/>
    <w:rPr>
      <w:b/>
      <w:bCs/>
    </w:rPr>
  </w:style>
  <w:style w:type="paragraph" w:styleId="Footnote">
    <w:name w:val="Footnote Text"/>
    <w:basedOn w:val="Normal"/>
    <w:link w:val="NotedebasdepageCar"/>
    <w:uiPriority w:val="99"/>
    <w:semiHidden/>
    <w:unhideWhenUsed/>
    <w:rsid w:val="00ee0ddf"/>
    <w:pPr/>
    <w:rPr>
      <w:sz w:val="20"/>
      <w:szCs w:val="20"/>
    </w:rPr>
  </w:style>
  <w:style w:type="paragraph" w:styleId="Revision">
    <w:name w:val="Revision"/>
    <w:uiPriority w:val="99"/>
    <w:semiHidden/>
    <w:qFormat/>
    <w:rsid w:val="00c5292d"/>
    <w:pPr>
      <w:widowControl/>
      <w:bidi w:val="0"/>
      <w:spacing w:lineRule="auto" w:line="240" w:before="0" w:after="0"/>
      <w:jc w:val="left"/>
    </w:pPr>
    <w:rPr>
      <w:rFonts w:ascii="Times New Roman" w:hAnsi="Times New Roman" w:eastAsia="Arial Unicode MS" w:cs="Times New Roman"/>
      <w:color w:val="auto"/>
      <w:kern w:val="0"/>
      <w:sz w:val="24"/>
      <w:szCs w:val="24"/>
      <w:lang w:val="en-US" w:eastAsia="en-US" w:bidi="ar-SA"/>
    </w:rPr>
  </w:style>
  <w:style w:type="paragraph" w:styleId="Bibliography">
    <w:name w:val="Bibliography"/>
    <w:basedOn w:val="Normal"/>
    <w:next w:val="Normal"/>
    <w:uiPriority w:val="37"/>
    <w:unhideWhenUsed/>
    <w:qFormat/>
    <w:rsid w:val="00c5292d"/>
    <w:pPr>
      <w:tabs>
        <w:tab w:val="clear" w:pos="720"/>
        <w:tab w:val="left" w:pos="384" w:leader="none"/>
      </w:tabs>
      <w:spacing w:lineRule="auto" w:line="480"/>
      <w:ind w:left="384" w:hanging="384"/>
    </w:pPr>
    <w:rPr/>
  </w:style>
  <w:style w:type="paragraph" w:styleId="HeaderandFooter">
    <w:name w:val="Header and Footer"/>
    <w:basedOn w:val="Normal"/>
    <w:qFormat/>
    <w:pPr/>
    <w:rPr/>
  </w:style>
  <w:style w:type="paragraph" w:styleId="Header">
    <w:name w:val="Header"/>
    <w:basedOn w:val="Normal"/>
    <w:link w:val="En-tteCar"/>
    <w:uiPriority w:val="99"/>
    <w:unhideWhenUsed/>
    <w:rsid w:val="00073587"/>
    <w:pPr>
      <w:tabs>
        <w:tab w:val="clear" w:pos="720"/>
        <w:tab w:val="center" w:pos="4536" w:leader="none"/>
        <w:tab w:val="right" w:pos="9072" w:leader="none"/>
      </w:tabs>
    </w:pPr>
    <w:rPr/>
  </w:style>
  <w:style w:type="paragraph" w:styleId="Footer">
    <w:name w:val="Footer"/>
    <w:basedOn w:val="Normal"/>
    <w:link w:val="PieddepageCar"/>
    <w:uiPriority w:val="99"/>
    <w:unhideWhenUsed/>
    <w:rsid w:val="00073587"/>
    <w:pPr>
      <w:tabs>
        <w:tab w:val="clear" w:pos="720"/>
        <w:tab w:val="center" w:pos="4536" w:leader="none"/>
        <w:tab w:val="right" w:pos="9072" w:leader="none"/>
      </w:tabs>
    </w:pPr>
    <w:rPr/>
  </w:style>
  <w:style w:type="paragraph" w:styleId="EndNoteBibliographyTitle" w:customStyle="1">
    <w:name w:val="EndNote Bibliography Title"/>
    <w:basedOn w:val="Normal"/>
    <w:qFormat/>
    <w:rsid w:val="00a231a8"/>
    <w:pPr>
      <w:jc w:val="center"/>
    </w:pPr>
    <w:rPr/>
  </w:style>
  <w:style w:type="paragraph" w:styleId="EndNoteBibliography" w:customStyle="1">
    <w:name w:val="EndNote Bibliography"/>
    <w:basedOn w:val="Normal"/>
    <w:qFormat/>
    <w:rsid w:val="00a231a8"/>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rsid w:val="00ce5e6f"/>
    <w:pPr>
      <w:spacing w:after="0" w:line="240" w:lineRule="auto"/>
    </w:pPr>
    <w:rPr>
      <w:lang w:val="fr-FR" w:eastAsia="fr-FR"/>
      <w:sz w:val="20"/>
      <w:szCs w:val="20"/>
    </w:rPr>
    <w:tblPr>
      <w:tblInd w:w="0" w:type="dxa"/>
      <w:tblCellMar>
        <w:top w:w="0" w:type="dxa"/>
        <w:left w:w="0" w:type="dxa"/>
        <w:bottom w:w="0" w:type="dxa"/>
        <w:right w:w="0" w:type="dxa"/>
      </w:tblCellMar>
    </w:tblPr>
  </w:style>
  <w:style w:type="table" w:styleId="Grilledutableau">
    <w:name w:val="Table Grid"/>
    <w:basedOn w:val="TableauNormal"/>
    <w:uiPriority w:val="39"/>
    <w:rsid w:val="00246a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vhulse/Fourier-Analysis"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5E8B1-EBC1-445A-A1AB-1E1F99001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Zotero.dotm</Template>
  <TotalTime>37</TotalTime>
  <Application>LibreOffice/6.3.0.4$Linux_X86_64 LibreOffice_project/30$Build-4</Application>
  <Pages>26</Pages>
  <Words>6170</Words>
  <Characters>33236</Characters>
  <CharactersWithSpaces>39045</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2019-07-22T13:41:00Z</dcterms:created>
  <dc:creator>Julien RENOULT</dc:creator>
  <dc:description/>
  <dc:language>en-US</dc:language>
  <cp:lastModifiedBy/>
  <dcterms:modified xsi:type="dcterms:W3CDTF">2019-09-05T16:22:01Z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zotero-version="5.0.71"&gt;&lt;session id="ex6drC7r"/&gt;&lt;style id="http://www.zotero.org/styles/nature" hasBibliography="1" bibliographyStyleHasBeenSet="1"/&gt;&lt;prefs&gt;&lt;pref name="fieldType" value="Field"/&gt;&lt;pref name="automaticJournalAbbreviati</vt:lpwstr>
  </property>
  <property fmtid="{D5CDD505-2E9C-101B-9397-08002B2CF9AE}" pid="9" name="ZOTERO_PREF_2">
    <vt:lpwstr>ons" value="true"/&gt;&lt;pref name="delayCitationUpdates" value="true"/&gt;&lt;pref name="dontAskDelayCitationUpdates" value="true"/&gt;&lt;/prefs&gt;&lt;/data&gt;</vt:lpwstr>
  </property>
</Properties>
</file>